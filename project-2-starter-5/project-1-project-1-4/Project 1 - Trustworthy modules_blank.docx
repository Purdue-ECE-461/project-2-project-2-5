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12BDFB5C" w:rsidR="008232BD" w:rsidRPr="005A5EEA" w:rsidRDefault="000D0941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 w:rsidR="00E71D00">
        <w:rPr>
          <w:b/>
          <w:sz w:val="48"/>
          <w:szCs w:val="48"/>
        </w:rPr>
        <w:t>Team project #1: Trustworthy module re-use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6399B16A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>: 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A18598" w14:textId="118ED75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B7F4C85" w14:textId="09D78B3D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75D75BF3" w14:textId="61EF7DE6" w:rsidR="00A82F99" w:rsidRPr="005A5EEA" w:rsidRDefault="00A82F99" w:rsidP="00A82F99">
      <w:pPr>
        <w:rPr>
          <w:rFonts w:ascii="Times New Roman" w:hAnsi="Times New Roman" w:cs="Times New Roman"/>
        </w:rPr>
      </w:pPr>
    </w:p>
    <w:p w14:paraId="5391C4CF" w14:textId="54C73750" w:rsidR="00A82F99" w:rsidRPr="005A5EEA" w:rsidRDefault="00A82F99" w:rsidP="7D1EAAAA">
      <w:pPr>
        <w:rPr>
          <w:rFonts w:ascii="Times New Roman" w:eastAsia="Calibri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This assignment provides an opportunity for you to work </w:t>
      </w:r>
      <w:r w:rsidR="008252A4">
        <w:rPr>
          <w:rFonts w:ascii="Times New Roman" w:hAnsi="Times New Roman" w:cs="Times New Roman"/>
        </w:rPr>
        <w:t xml:space="preserve">as a team </w:t>
      </w:r>
      <w:r w:rsidR="00294AD0">
        <w:rPr>
          <w:rFonts w:ascii="Times New Roman" w:hAnsi="Times New Roman" w:cs="Times New Roman"/>
        </w:rPr>
        <w:t>on a small software engineering project</w:t>
      </w:r>
      <w:r w:rsidR="00677216">
        <w:rPr>
          <w:rFonts w:ascii="Times New Roman" w:hAnsi="Times New Roman" w:cs="Times New Roman"/>
        </w:rPr>
        <w:t>.</w:t>
      </w:r>
      <w:r w:rsidR="003C7037">
        <w:rPr>
          <w:rFonts w:ascii="Times New Roman" w:hAnsi="Times New Roman" w:cs="Times New Roman"/>
        </w:rPr>
        <w:t xml:space="preserve"> It is also intended to expose you to the benefits and risks of re-using open-source software.</w:t>
      </w:r>
      <w:r w:rsidR="008D3624">
        <w:rPr>
          <w:rFonts w:ascii="Times New Roman" w:hAnsi="Times New Roman" w:cs="Times New Roman"/>
        </w:rPr>
        <w:t xml:space="preserve"> Beyond a few infrastructural restrictions, your team has freedom of choice in terms of the programming language(s), design decisions, etc.</w:t>
      </w:r>
    </w:p>
    <w:p w14:paraId="5CBEF917" w14:textId="73994CE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5B273345" w14:textId="263350D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19B16B27" w14:textId="56F0C61C" w:rsidR="00A82F99" w:rsidRPr="005A5EEA" w:rsidRDefault="00A82F99" w:rsidP="7D1EAAAA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 w:rsidR="004A30BD"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</w:t>
      </w:r>
      <w:r w:rsidR="00E049CB" w:rsidRPr="005A5EEA">
        <w:rPr>
          <w:rFonts w:ascii="Times New Roman" w:hAnsi="Times New Roman" w:cs="Times New Roman"/>
        </w:rPr>
        <w:t>ave demonstrated the ability to</w:t>
      </w:r>
    </w:p>
    <w:p w14:paraId="429473C7" w14:textId="00300E71" w:rsidR="00A03843" w:rsidRDefault="006A0704" w:rsidP="00A82F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 </w:t>
      </w:r>
      <w:proofErr w:type="spellStart"/>
      <w:r w:rsidR="00E3234E">
        <w:rPr>
          <w:rFonts w:ascii="Times New Roman" w:hAnsi="Times New Roman" w:cs="Times New Roman"/>
        </w:rPr>
        <w:t>i</w:t>
      </w:r>
      <w:proofErr w:type="spellEnd"/>
      <w:r w:rsidR="00111CCC">
        <w:rPr>
          <w:rFonts w:ascii="Times New Roman" w:hAnsi="Times New Roman" w:cs="Times New Roman"/>
        </w:rPr>
        <w:t>:</w:t>
      </w:r>
    </w:p>
    <w:p w14:paraId="2BE5FF9D" w14:textId="6777F648" w:rsidR="0083617E" w:rsidRDefault="0083617E" w:rsidP="00A0384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and follow an appropriate software engineering process for this context.</w:t>
      </w:r>
    </w:p>
    <w:p w14:paraId="4AA112F1" w14:textId="4C5F83AF" w:rsidR="00E3234E" w:rsidRDefault="006A0704" w:rsidP="00A82F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 i</w:t>
      </w:r>
      <w:r w:rsidR="00E323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:</w:t>
      </w:r>
    </w:p>
    <w:p w14:paraId="3AF1CC37" w14:textId="3977F93B" w:rsidR="004A30BD" w:rsidRDefault="004A30BD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requirements into project specifications</w:t>
      </w:r>
      <w:r w:rsidR="000E57E4">
        <w:rPr>
          <w:rFonts w:ascii="Times New Roman" w:hAnsi="Times New Roman" w:cs="Times New Roman"/>
        </w:rPr>
        <w:t>.</w:t>
      </w:r>
    </w:p>
    <w:p w14:paraId="3E9BC967" w14:textId="6F24C6E2" w:rsidR="000E57E4" w:rsidRDefault="000E57E4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</w:t>
      </w:r>
      <w:r w:rsidR="00C33719">
        <w:rPr>
          <w:rFonts w:ascii="Times New Roman" w:hAnsi="Times New Roman" w:cs="Times New Roman"/>
        </w:rPr>
        <w:t xml:space="preserve">the software project, </w:t>
      </w:r>
      <w:r w:rsidR="00BF724E">
        <w:rPr>
          <w:rFonts w:ascii="Times New Roman" w:hAnsi="Times New Roman" w:cs="Times New Roman"/>
        </w:rPr>
        <w:t xml:space="preserve">based on </w:t>
      </w:r>
      <w:r w:rsidR="00C33719">
        <w:rPr>
          <w:rFonts w:ascii="Times New Roman" w:hAnsi="Times New Roman" w:cs="Times New Roman"/>
        </w:rPr>
        <w:t xml:space="preserve">two UML </w:t>
      </w:r>
      <w:r w:rsidR="00D574DB">
        <w:rPr>
          <w:rFonts w:ascii="Times New Roman" w:hAnsi="Times New Roman" w:cs="Times New Roman"/>
        </w:rPr>
        <w:t>diagrams.</w:t>
      </w:r>
    </w:p>
    <w:p w14:paraId="7786C541" w14:textId="0D522089" w:rsidR="00A82F99" w:rsidRDefault="00BF724E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project.</w:t>
      </w:r>
    </w:p>
    <w:p w14:paraId="22B6E24A" w14:textId="192B3547" w:rsidR="00BF724E" w:rsidRDefault="00BF724E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the proje</w:t>
      </w:r>
      <w:r w:rsidR="008D13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t.</w:t>
      </w:r>
    </w:p>
    <w:p w14:paraId="29A7B4BE" w14:textId="37FB79F1" w:rsidR="008D139C" w:rsidRDefault="008D139C" w:rsidP="00E3234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</w:t>
      </w:r>
      <w:r w:rsidR="00E3234E">
        <w:rPr>
          <w:rFonts w:ascii="Times New Roman" w:hAnsi="Times New Roman" w:cs="Times New Roman"/>
        </w:rPr>
        <w:t xml:space="preserve">aspects of </w:t>
      </w:r>
      <w:r>
        <w:rPr>
          <w:rFonts w:ascii="Times New Roman" w:hAnsi="Times New Roman" w:cs="Times New Roman"/>
        </w:rPr>
        <w:t>software re-use</w:t>
      </w:r>
      <w:r w:rsidR="00E3234E">
        <w:rPr>
          <w:rFonts w:ascii="Times New Roman" w:hAnsi="Times New Roman" w:cs="Times New Roman"/>
        </w:rPr>
        <w:t>, including security risks.</w:t>
      </w:r>
    </w:p>
    <w:p w14:paraId="4581ED5D" w14:textId="074BB0F0" w:rsidR="006A0704" w:rsidRDefault="006A0704" w:rsidP="006A07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 iii:</w:t>
      </w:r>
    </w:p>
    <w:p w14:paraId="0D56CB80" w14:textId="5DC29190" w:rsidR="00E049CB" w:rsidRPr="002C32F1" w:rsidRDefault="0093085B" w:rsidP="002C32F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social aspects of software engineering (communication, teamwork).</w:t>
      </w:r>
    </w:p>
    <w:p w14:paraId="6BE3D062" w14:textId="6BEB251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Resources</w:t>
      </w:r>
    </w:p>
    <w:p w14:paraId="36FB1396" w14:textId="592B43B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6BD1EF10" w14:textId="4F817C13" w:rsidR="00A82F99" w:rsidRDefault="00222B14" w:rsidP="00A82F99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The following resources and links </w:t>
      </w:r>
      <w:r w:rsidR="5C8FC453" w:rsidRPr="005A5EEA">
        <w:rPr>
          <w:rFonts w:ascii="Times New Roman" w:hAnsi="Times New Roman" w:cs="Times New Roman"/>
        </w:rPr>
        <w:t xml:space="preserve">will help </w:t>
      </w:r>
      <w:r w:rsidRPr="005A5EEA">
        <w:rPr>
          <w:rFonts w:ascii="Times New Roman" w:hAnsi="Times New Roman" w:cs="Times New Roman"/>
        </w:rPr>
        <w:t xml:space="preserve">you </w:t>
      </w:r>
      <w:r w:rsidR="00AC2168">
        <w:rPr>
          <w:rFonts w:ascii="Times New Roman" w:hAnsi="Times New Roman" w:cs="Times New Roman"/>
        </w:rPr>
        <w:t xml:space="preserve">understand and </w:t>
      </w:r>
      <w:r w:rsidRPr="005A5EEA">
        <w:rPr>
          <w:rFonts w:ascii="Times New Roman" w:hAnsi="Times New Roman" w:cs="Times New Roman"/>
        </w:rPr>
        <w:t xml:space="preserve">complete this </w:t>
      </w:r>
      <w:r w:rsidR="7D44E833" w:rsidRPr="005A5EEA">
        <w:rPr>
          <w:rFonts w:ascii="Times New Roman" w:hAnsi="Times New Roman" w:cs="Times New Roman"/>
        </w:rPr>
        <w:t>assignment.</w:t>
      </w:r>
    </w:p>
    <w:p w14:paraId="3E396B0B" w14:textId="77777777" w:rsidR="00AC2168" w:rsidRPr="005A5EEA" w:rsidRDefault="00AC2168" w:rsidP="00A82F99">
      <w:pPr>
        <w:rPr>
          <w:rFonts w:ascii="Times New Roman" w:hAnsi="Times New Roman" w:cs="Times New Roman"/>
        </w:rPr>
      </w:pPr>
    </w:p>
    <w:p w14:paraId="6A9271E0" w14:textId="60146322" w:rsidR="00ED0169" w:rsidRPr="00AE7128" w:rsidRDefault="00992884" w:rsidP="005834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AE7128">
        <w:rPr>
          <w:rFonts w:ascii="Times New Roman" w:hAnsi="Times New Roman" w:cs="Times New Roman"/>
          <w:b/>
          <w:bCs/>
        </w:rPr>
        <w:t>REST APIs</w:t>
      </w:r>
      <w:r w:rsidR="00AE7128" w:rsidRPr="00AE7128">
        <w:rPr>
          <w:rFonts w:ascii="Times New Roman" w:hAnsi="Times New Roman" w:cs="Times New Roman"/>
          <w:b/>
          <w:bCs/>
        </w:rPr>
        <w:t xml:space="preserve"> (if you choose to use them)</w:t>
      </w:r>
    </w:p>
    <w:p w14:paraId="51E274E6" w14:textId="79A41B76" w:rsidR="0071754C" w:rsidRDefault="0071754C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Fielding’s 2000 dissertatio</w:t>
      </w:r>
      <w:r w:rsidR="009937DB">
        <w:rPr>
          <w:rFonts w:ascii="Times New Roman" w:hAnsi="Times New Roman" w:cs="Times New Roman"/>
        </w:rPr>
        <w:t>n:</w:t>
      </w:r>
      <w:r>
        <w:rPr>
          <w:rFonts w:ascii="Times New Roman" w:hAnsi="Times New Roman" w:cs="Times New Roman"/>
        </w:rPr>
        <w:t xml:space="preserve"> You can start at </w:t>
      </w:r>
      <w:hyperlink r:id="rId11" w:history="1">
        <w:r w:rsidRPr="0071754C">
          <w:rPr>
            <w:rStyle w:val="Hyperlink"/>
            <w:rFonts w:ascii="Times New Roman" w:hAnsi="Times New Roman" w:cs="Times New Roman"/>
          </w:rPr>
          <w:t>Chapter 5</w:t>
        </w:r>
      </w:hyperlink>
      <w:r>
        <w:rPr>
          <w:rFonts w:ascii="Times New Roman" w:hAnsi="Times New Roman" w:cs="Times New Roman"/>
        </w:rPr>
        <w:t xml:space="preserve"> (“REST”) but the </w:t>
      </w:r>
      <w:hyperlink r:id="rId12" w:history="1">
        <w:r w:rsidRPr="0071754C">
          <w:rPr>
            <w:rStyle w:val="Hyperlink"/>
            <w:rFonts w:ascii="Times New Roman" w:hAnsi="Times New Roman" w:cs="Times New Roman"/>
          </w:rPr>
          <w:t>whole thing</w:t>
        </w:r>
      </w:hyperlink>
      <w:r>
        <w:rPr>
          <w:rFonts w:ascii="Times New Roman" w:hAnsi="Times New Roman" w:cs="Times New Roman"/>
        </w:rPr>
        <w:t xml:space="preserve"> is eminently readable</w:t>
      </w:r>
      <w:r w:rsidR="00B767C3">
        <w:rPr>
          <w:rFonts w:ascii="Times New Roman" w:hAnsi="Times New Roman" w:cs="Times New Roman"/>
        </w:rPr>
        <w:t xml:space="preserve"> and </w:t>
      </w:r>
      <w:proofErr w:type="spellStart"/>
      <w:r w:rsidR="00B767C3">
        <w:rPr>
          <w:rFonts w:ascii="Times New Roman" w:hAnsi="Times New Roman" w:cs="Times New Roman"/>
        </w:rPr>
        <w:t>edifiying</w:t>
      </w:r>
      <w:proofErr w:type="spellEnd"/>
      <w:r w:rsidR="00B767C3">
        <w:rPr>
          <w:rFonts w:ascii="Times New Roman" w:hAnsi="Times New Roman" w:cs="Times New Roman"/>
        </w:rPr>
        <w:t>.</w:t>
      </w:r>
    </w:p>
    <w:p w14:paraId="4947395C" w14:textId="1F0C2DB8" w:rsidR="009937DB" w:rsidRDefault="009937DB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years later, </w:t>
      </w:r>
      <w:hyperlink r:id="rId13" w:history="1">
        <w:r w:rsidR="00F234D0">
          <w:rPr>
            <w:rStyle w:val="Hyperlink"/>
            <w:rFonts w:ascii="Times New Roman" w:hAnsi="Times New Roman" w:cs="Times New Roman"/>
          </w:rPr>
          <w:t xml:space="preserve">brief </w:t>
        </w:r>
        <w:r w:rsidRPr="009937DB">
          <w:rPr>
            <w:rStyle w:val="Hyperlink"/>
            <w:rFonts w:ascii="Times New Roman" w:hAnsi="Times New Roman" w:cs="Times New Roman"/>
          </w:rPr>
          <w:t>commentary</w:t>
        </w:r>
      </w:hyperlink>
      <w:r w:rsidR="0014054A">
        <w:rPr>
          <w:rFonts w:ascii="Times New Roman" w:hAnsi="Times New Roman" w:cs="Times New Roman"/>
        </w:rPr>
        <w:t xml:space="preserve"> on what Fielding meant vs. what REST means in practice</w:t>
      </w:r>
      <w:r w:rsidR="00F234D0">
        <w:rPr>
          <w:rFonts w:ascii="Times New Roman" w:hAnsi="Times New Roman" w:cs="Times New Roman"/>
        </w:rPr>
        <w:t xml:space="preserve"> (and conjectures about why).</w:t>
      </w:r>
    </w:p>
    <w:p w14:paraId="3142B7E6" w14:textId="55F9BE44" w:rsidR="00F234D0" w:rsidRDefault="004E6725" w:rsidP="0071754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GitHub’s </w:t>
      </w:r>
      <w:hyperlink r:id="rId14" w:history="1">
        <w:r w:rsidRPr="004E6725">
          <w:rPr>
            <w:rStyle w:val="Hyperlink"/>
            <w:rFonts w:ascii="Times New Roman" w:hAnsi="Times New Roman" w:cs="Times New Roman"/>
          </w:rPr>
          <w:t>REST API documentation</w:t>
        </w:r>
      </w:hyperlink>
      <w:r>
        <w:rPr>
          <w:rFonts w:ascii="Times New Roman" w:hAnsi="Times New Roman" w:cs="Times New Roman"/>
        </w:rPr>
        <w:t>.</w:t>
      </w:r>
    </w:p>
    <w:p w14:paraId="69050B38" w14:textId="09BF9DA1" w:rsidR="00C438EF" w:rsidRDefault="00C438EF" w:rsidP="00C438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C438EF">
        <w:rPr>
          <w:rFonts w:ascii="Times New Roman" w:hAnsi="Times New Roman" w:cs="Times New Roman"/>
          <w:b/>
          <w:bCs/>
        </w:rPr>
        <w:t>GraphQL</w:t>
      </w:r>
      <w:proofErr w:type="spellEnd"/>
      <w:r w:rsidRPr="00C438EF">
        <w:rPr>
          <w:rFonts w:ascii="Times New Roman" w:hAnsi="Times New Roman" w:cs="Times New Roman"/>
          <w:b/>
          <w:bCs/>
        </w:rPr>
        <w:t xml:space="preserve"> APIs</w:t>
      </w:r>
      <w:r w:rsidR="00AE7128">
        <w:rPr>
          <w:rFonts w:ascii="Times New Roman" w:hAnsi="Times New Roman" w:cs="Times New Roman"/>
          <w:b/>
          <w:bCs/>
        </w:rPr>
        <w:t xml:space="preserve"> (if you choose to use them)</w:t>
      </w:r>
    </w:p>
    <w:p w14:paraId="3307DFDA" w14:textId="40040E8C" w:rsidR="00C438EF" w:rsidRDefault="00C438EF" w:rsidP="00C438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GraphQL</w:t>
      </w:r>
      <w:proofErr w:type="spellEnd"/>
      <w:r>
        <w:rPr>
          <w:rFonts w:ascii="Times New Roman" w:hAnsi="Times New Roman" w:cs="Times New Roman"/>
        </w:rPr>
        <w:t xml:space="preserve"> foundation has </w:t>
      </w:r>
      <w:r w:rsidR="00140FB7">
        <w:rPr>
          <w:rFonts w:ascii="Times New Roman" w:hAnsi="Times New Roman" w:cs="Times New Roman"/>
        </w:rPr>
        <w:t xml:space="preserve">a </w:t>
      </w:r>
      <w:hyperlink r:id="rId15" w:history="1">
        <w:r w:rsidR="00140FB7" w:rsidRPr="00140FB7">
          <w:rPr>
            <w:rStyle w:val="Hyperlink"/>
            <w:rFonts w:ascii="Times New Roman" w:hAnsi="Times New Roman" w:cs="Times New Roman"/>
          </w:rPr>
          <w:t>tutorial</w:t>
        </w:r>
      </w:hyperlink>
      <w:r>
        <w:rPr>
          <w:rFonts w:ascii="Times New Roman" w:hAnsi="Times New Roman" w:cs="Times New Roman"/>
        </w:rPr>
        <w:t>.</w:t>
      </w:r>
    </w:p>
    <w:p w14:paraId="470C64F6" w14:textId="178C3582" w:rsidR="00C438EF" w:rsidRPr="00C438EF" w:rsidRDefault="00140FB7" w:rsidP="00C438E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</w:t>
      </w:r>
      <w:hyperlink r:id="rId16" w:history="1">
        <w:r w:rsidRPr="00140FB7">
          <w:rPr>
            <w:rStyle w:val="Hyperlink"/>
            <w:rFonts w:ascii="Times New Roman" w:hAnsi="Times New Roman" w:cs="Times New Roman"/>
          </w:rPr>
          <w:t>introduction</w:t>
        </w:r>
      </w:hyperlink>
      <w:r>
        <w:rPr>
          <w:rFonts w:ascii="Times New Roman" w:hAnsi="Times New Roman" w:cs="Times New Roman"/>
        </w:rPr>
        <w:t xml:space="preserve"> and </w:t>
      </w:r>
      <w:hyperlink r:id="rId17" w:history="1">
        <w:r w:rsidRPr="00140FB7">
          <w:rPr>
            <w:rStyle w:val="Hyperlink"/>
            <w:rFonts w:ascii="Times New Roman" w:hAnsi="Times New Roman" w:cs="Times New Roman"/>
          </w:rPr>
          <w:t>API docs</w:t>
        </w:r>
      </w:hyperlink>
      <w:r>
        <w:rPr>
          <w:rFonts w:ascii="Times New Roman" w:hAnsi="Times New Roman" w:cs="Times New Roman"/>
        </w:rPr>
        <w:t>.</w:t>
      </w:r>
    </w:p>
    <w:p w14:paraId="565409E6" w14:textId="630B222E" w:rsidR="00106E2B" w:rsidRPr="009678B4" w:rsidRDefault="00106E2B" w:rsidP="7D1EAAA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</w:rPr>
      </w:pPr>
      <w:proofErr w:type="spellStart"/>
      <w:r w:rsidRPr="009678B4">
        <w:rPr>
          <w:rFonts w:ascii="Times New Roman" w:eastAsiaTheme="minorEastAsia" w:hAnsi="Times New Roman" w:cs="Times New Roman"/>
          <w:b/>
          <w:bCs/>
        </w:rPr>
        <w:t>npm</w:t>
      </w:r>
      <w:proofErr w:type="spellEnd"/>
      <w:r w:rsidRPr="009678B4">
        <w:rPr>
          <w:rFonts w:ascii="Times New Roman" w:eastAsiaTheme="minorEastAsia" w:hAnsi="Times New Roman" w:cs="Times New Roman"/>
          <w:b/>
          <w:bCs/>
        </w:rPr>
        <w:t>, the module ecosystem for JavaScript/Node.js</w:t>
      </w:r>
    </w:p>
    <w:p w14:paraId="557DF6C4" w14:textId="757F115F" w:rsidR="00106E2B" w:rsidRPr="00106E2B" w:rsidRDefault="00BF13A3" w:rsidP="00106E2B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hyperlink r:id="rId18" w:history="1">
        <w:r w:rsidR="00106E2B" w:rsidRPr="00106E2B">
          <w:rPr>
            <w:rStyle w:val="Hyperlink"/>
            <w:rFonts w:ascii="Times New Roman" w:eastAsiaTheme="minorEastAsia" w:hAnsi="Times New Roman" w:cs="Times New Roman"/>
          </w:rPr>
          <w:t>This paper</w:t>
        </w:r>
      </w:hyperlink>
      <w:r w:rsidR="00106E2B">
        <w:rPr>
          <w:rFonts w:ascii="Times New Roman" w:eastAsiaTheme="minorEastAsia" w:hAnsi="Times New Roman" w:cs="Times New Roman"/>
        </w:rPr>
        <w:t xml:space="preserve"> includes a brief introduction to the dynamics of the Node.js ecosystem.</w:t>
      </w:r>
      <w:r w:rsidR="00073BBF">
        <w:rPr>
          <w:rFonts w:ascii="Times New Roman" w:eastAsiaTheme="minorEastAsia" w:hAnsi="Times New Roman" w:cs="Times New Roman"/>
        </w:rPr>
        <w:t xml:space="preserve"> Hopefully it gives you a sense of why your “manager” at ACME Corp. might be</w:t>
      </w:r>
      <w:r w:rsidR="0086505B">
        <w:rPr>
          <w:rFonts w:ascii="Times New Roman" w:eastAsiaTheme="minorEastAsia" w:hAnsi="Times New Roman" w:cs="Times New Roman"/>
        </w:rPr>
        <w:t xml:space="preserve"> </w:t>
      </w:r>
      <w:r w:rsidR="00073BBF">
        <w:rPr>
          <w:rFonts w:ascii="Times New Roman" w:eastAsiaTheme="minorEastAsia" w:hAnsi="Times New Roman" w:cs="Times New Roman"/>
        </w:rPr>
        <w:t xml:space="preserve">concerned. </w:t>
      </w:r>
      <w:r w:rsidR="0086505B">
        <w:rPr>
          <w:rFonts w:ascii="Times New Roman" w:eastAsiaTheme="minorEastAsia" w:hAnsi="Times New Roman" w:cs="Times New Roman"/>
        </w:rPr>
        <w:t xml:space="preserve">If not, try the “Small World” paper from </w:t>
      </w:r>
      <w:proofErr w:type="spellStart"/>
      <w:r w:rsidR="0086505B">
        <w:rPr>
          <w:rFonts w:ascii="Times New Roman" w:eastAsiaTheme="minorEastAsia" w:hAnsi="Times New Roman" w:cs="Times New Roman"/>
        </w:rPr>
        <w:t>Pradel</w:t>
      </w:r>
      <w:proofErr w:type="spellEnd"/>
      <w:r w:rsidR="0086505B">
        <w:rPr>
          <w:rFonts w:ascii="Times New Roman" w:eastAsiaTheme="minorEastAsia" w:hAnsi="Times New Roman" w:cs="Times New Roman"/>
        </w:rPr>
        <w:t>.</w:t>
      </w:r>
    </w:p>
    <w:p w14:paraId="06CCE6BF" w14:textId="3C2142C4" w:rsidR="53E8F15A" w:rsidRPr="009678B4" w:rsidRDefault="002D7E7A" w:rsidP="7D1EAAAA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</w:rPr>
      </w:pPr>
      <w:r w:rsidRPr="009678B4">
        <w:rPr>
          <w:rFonts w:ascii="Times New Roman" w:hAnsi="Times New Roman" w:cs="Times New Roman"/>
          <w:b/>
          <w:bCs/>
        </w:rPr>
        <w:t>Project management using GitHub project boards</w:t>
      </w:r>
    </w:p>
    <w:p w14:paraId="49FFE70B" w14:textId="1354AC24" w:rsidR="002D7E7A" w:rsidRPr="00F167A7" w:rsidRDefault="00BF13A3" w:rsidP="002D7E7A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hyperlink r:id="rId19" w:history="1">
        <w:r w:rsidR="002D7E7A" w:rsidRPr="002D7E7A">
          <w:rPr>
            <w:rStyle w:val="Hyperlink"/>
            <w:rFonts w:ascii="Times New Roman" w:hAnsi="Times New Roman" w:cs="Times New Roman"/>
          </w:rPr>
          <w:t>GitHub docs</w:t>
        </w:r>
      </w:hyperlink>
    </w:p>
    <w:p w14:paraId="325C99A6" w14:textId="6768D787" w:rsidR="00F167A7" w:rsidRPr="009678B4" w:rsidRDefault="00F167A7" w:rsidP="00F167A7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</w:rPr>
      </w:pPr>
      <w:r w:rsidRPr="009678B4">
        <w:rPr>
          <w:rFonts w:ascii="Times New Roman" w:hAnsi="Times New Roman" w:cs="Times New Roman"/>
          <w:b/>
          <w:bCs/>
        </w:rPr>
        <w:t>Software quality metrics</w:t>
      </w:r>
    </w:p>
    <w:p w14:paraId="092C082C" w14:textId="3E385631" w:rsidR="00B23589" w:rsidRPr="00C8127D" w:rsidRDefault="00B23589" w:rsidP="00B23589">
      <w:pPr>
        <w:pStyle w:val="ListParagraph"/>
        <w:numPr>
          <w:ilvl w:val="1"/>
          <w:numId w:val="12"/>
        </w:numPr>
        <w:rPr>
          <w:rFonts w:ascii="Times New Roman" w:eastAsiaTheme="minorEastAsia" w:hAnsi="Times New Roman" w:cs="Times New Roman"/>
        </w:rPr>
      </w:pPr>
      <w:r>
        <w:rPr>
          <w:rFonts w:ascii="Times" w:hAnsi="Times" w:cs="Calibri"/>
          <w:color w:val="000000"/>
        </w:rPr>
        <w:t xml:space="preserve">Paper: </w:t>
      </w:r>
      <w:hyperlink r:id="rId20" w:history="1">
        <w:r w:rsidRPr="00C8127D">
          <w:rPr>
            <w:rStyle w:val="Hyperlink"/>
            <w:rFonts w:ascii="Times" w:hAnsi="Times" w:cs="Calibri"/>
          </w:rPr>
          <w:t>Curating GitHub for engineered software projects</w:t>
        </w:r>
      </w:hyperlink>
      <w:r>
        <w:rPr>
          <w:rFonts w:ascii="Times New Roman" w:eastAsiaTheme="minorEastAsia" w:hAnsi="Times New Roman" w:cs="Times New Roman"/>
        </w:rPr>
        <w:t>.</w:t>
      </w:r>
    </w:p>
    <w:p w14:paraId="50803D7C" w14:textId="49ABB1DF" w:rsidR="00A82F99" w:rsidRPr="00316DC4" w:rsidRDefault="00F167A7" w:rsidP="00F07AC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F167A7">
        <w:rPr>
          <w:rFonts w:ascii="Times New Roman" w:eastAsiaTheme="minorEastAsia" w:hAnsi="Times New Roman" w:cs="Times New Roman"/>
        </w:rPr>
        <w:t>Google’s Scorecard project (</w:t>
      </w:r>
      <w:hyperlink r:id="rId21" w:history="1">
        <w:r w:rsidRPr="00F167A7">
          <w:rPr>
            <w:rStyle w:val="Hyperlink"/>
            <w:rFonts w:ascii="Times New Roman" w:eastAsiaTheme="minorEastAsia" w:hAnsi="Times New Roman" w:cs="Times New Roman"/>
          </w:rPr>
          <w:t>introduction</w:t>
        </w:r>
      </w:hyperlink>
      <w:r w:rsidRPr="00F167A7">
        <w:rPr>
          <w:rFonts w:ascii="Times New Roman" w:eastAsiaTheme="minorEastAsia" w:hAnsi="Times New Roman" w:cs="Times New Roman"/>
        </w:rPr>
        <w:t xml:space="preserve">, </w:t>
      </w:r>
      <w:hyperlink r:id="rId22" w:history="1">
        <w:r w:rsidRPr="00F167A7">
          <w:rPr>
            <w:rStyle w:val="Hyperlink"/>
            <w:rFonts w:ascii="Times New Roman" w:eastAsiaTheme="minorEastAsia" w:hAnsi="Times New Roman" w:cs="Times New Roman"/>
          </w:rPr>
          <w:t>repo</w:t>
        </w:r>
      </w:hyperlink>
      <w:r w:rsidRPr="00F167A7">
        <w:rPr>
          <w:rFonts w:ascii="Times New Roman" w:eastAsiaTheme="minorEastAsia" w:hAnsi="Times New Roman" w:cs="Times New Roman"/>
        </w:rPr>
        <w:t>)</w:t>
      </w:r>
      <w:r w:rsidR="00410EAE">
        <w:rPr>
          <w:rFonts w:ascii="Times New Roman" w:eastAsiaTheme="minorEastAsia" w:hAnsi="Times New Roman" w:cs="Times New Roman"/>
        </w:rPr>
        <w:t>.</w:t>
      </w:r>
    </w:p>
    <w:p w14:paraId="5AD38C9B" w14:textId="124648FE" w:rsidR="00316DC4" w:rsidRPr="00316DC4" w:rsidRDefault="00316DC4" w:rsidP="0031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Monetizing web services: </w:t>
      </w:r>
      <w:r w:rsidR="00506A33">
        <w:rPr>
          <w:rFonts w:ascii="Times New Roman" w:eastAsiaTheme="minorEastAsia" w:hAnsi="Times New Roman" w:cs="Times New Roman"/>
          <w:b/>
          <w:bCs/>
        </w:rPr>
        <w:t>selling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506A33">
        <w:rPr>
          <w:rFonts w:ascii="Times New Roman" w:eastAsiaTheme="minorEastAsia" w:hAnsi="Times New Roman" w:cs="Times New Roman"/>
          <w:b/>
          <w:bCs/>
        </w:rPr>
        <w:t>“</w:t>
      </w:r>
      <w:r>
        <w:rPr>
          <w:rFonts w:ascii="Times New Roman" w:eastAsiaTheme="minorEastAsia" w:hAnsi="Times New Roman" w:cs="Times New Roman"/>
          <w:b/>
          <w:bCs/>
        </w:rPr>
        <w:t>self-hosted</w:t>
      </w:r>
      <w:r w:rsidR="00506A33">
        <w:rPr>
          <w:rFonts w:ascii="Times New Roman" w:eastAsiaTheme="minorEastAsia" w:hAnsi="Times New Roman" w:cs="Times New Roman"/>
          <w:b/>
          <w:bCs/>
        </w:rPr>
        <w:t>”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 w:rsidR="00506A33">
        <w:rPr>
          <w:rFonts w:ascii="Times New Roman" w:eastAsiaTheme="minorEastAsia" w:hAnsi="Times New Roman" w:cs="Times New Roman"/>
          <w:b/>
          <w:bCs/>
        </w:rPr>
        <w:t xml:space="preserve">as a </w:t>
      </w:r>
      <w:r>
        <w:rPr>
          <w:rFonts w:ascii="Times New Roman" w:eastAsiaTheme="minorEastAsia" w:hAnsi="Times New Roman" w:cs="Times New Roman"/>
          <w:b/>
          <w:bCs/>
        </w:rPr>
        <w:t>profit model</w:t>
      </w:r>
    </w:p>
    <w:p w14:paraId="7069AD82" w14:textId="6550227C" w:rsidR="00316DC4" w:rsidRDefault="00BF13A3" w:rsidP="00316DC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3" w:history="1">
        <w:r w:rsidR="00316DC4">
          <w:rPr>
            <w:rStyle w:val="Hyperlink"/>
            <w:rFonts w:ascii="Times New Roman" w:hAnsi="Times New Roman" w:cs="Times New Roman"/>
          </w:rPr>
          <w:t>Definition of s</w:t>
        </w:r>
        <w:r w:rsidR="00316DC4" w:rsidRPr="00316DC4">
          <w:rPr>
            <w:rStyle w:val="Hyperlink"/>
            <w:rFonts w:ascii="Times New Roman" w:hAnsi="Times New Roman" w:cs="Times New Roman"/>
          </w:rPr>
          <w:t>elf-hosting</w:t>
        </w:r>
      </w:hyperlink>
    </w:p>
    <w:p w14:paraId="030D01A2" w14:textId="4BDC1476" w:rsidR="00316DC4" w:rsidRDefault="00BF13A3" w:rsidP="00316DC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4" w:anchor="gitlab-self-hosted" w:history="1">
        <w:r w:rsidR="00316DC4">
          <w:rPr>
            <w:rStyle w:val="Hyperlink"/>
            <w:rFonts w:ascii="Times New Roman" w:hAnsi="Times New Roman" w:cs="Times New Roman"/>
          </w:rPr>
          <w:t>Example: G</w:t>
        </w:r>
        <w:r w:rsidR="00316DC4" w:rsidRPr="00316DC4">
          <w:rPr>
            <w:rStyle w:val="Hyperlink"/>
            <w:rFonts w:ascii="Times New Roman" w:hAnsi="Times New Roman" w:cs="Times New Roman"/>
          </w:rPr>
          <w:t>itLab</w:t>
        </w:r>
      </w:hyperlink>
    </w:p>
    <w:p w14:paraId="5509BFF8" w14:textId="62B56FF2" w:rsidR="00F34DAE" w:rsidRDefault="00F34DAE" w:rsidP="00F34D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34DAE">
        <w:rPr>
          <w:rFonts w:ascii="Times New Roman" w:hAnsi="Times New Roman" w:cs="Times New Roman"/>
          <w:b/>
          <w:bCs/>
        </w:rPr>
        <w:t>Software licensing</w:t>
      </w:r>
    </w:p>
    <w:p w14:paraId="65947493" w14:textId="7B4A23E1" w:rsidR="00F34DAE" w:rsidRDefault="00BF13A3" w:rsidP="00F34DA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5" w:history="1">
        <w:r w:rsidR="00702A8C" w:rsidRPr="00702A8C">
          <w:rPr>
            <w:rStyle w:val="Hyperlink"/>
            <w:rFonts w:ascii="Times New Roman" w:hAnsi="Times New Roman" w:cs="Times New Roman"/>
          </w:rPr>
          <w:t>Wikipedia</w:t>
        </w:r>
      </w:hyperlink>
    </w:p>
    <w:p w14:paraId="664F63D9" w14:textId="496507E9" w:rsidR="00B64CDA" w:rsidRDefault="00BF13A3" w:rsidP="00F34DA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6" w:history="1">
        <w:r w:rsidR="00B64CDA" w:rsidRPr="00B64CDA">
          <w:rPr>
            <w:rStyle w:val="Hyperlink"/>
            <w:rFonts w:ascii="Times New Roman" w:hAnsi="Times New Roman" w:cs="Times New Roman"/>
          </w:rPr>
          <w:t>Misc. article</w:t>
        </w:r>
      </w:hyperlink>
    </w:p>
    <w:p w14:paraId="7992F6CF" w14:textId="2009A58F" w:rsidR="00FC604F" w:rsidRDefault="00FC604F" w:rsidP="00FC60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C604F">
        <w:rPr>
          <w:rFonts w:ascii="Times New Roman" w:hAnsi="Times New Roman" w:cs="Times New Roman"/>
          <w:b/>
          <w:bCs/>
        </w:rPr>
        <w:t>Postmortems</w:t>
      </w:r>
    </w:p>
    <w:p w14:paraId="2D2123CF" w14:textId="733A2A2D" w:rsidR="00FC604F" w:rsidRDefault="00BF13A3" w:rsidP="00FC604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hyperlink r:id="rId27" w:history="1">
        <w:r w:rsidR="00FC604F" w:rsidRPr="00FC604F">
          <w:rPr>
            <w:rStyle w:val="Hyperlink"/>
            <w:rFonts w:ascii="Times New Roman" w:hAnsi="Times New Roman" w:cs="Times New Roman"/>
          </w:rPr>
          <w:t>Postmortems at Google</w:t>
        </w:r>
      </w:hyperlink>
    </w:p>
    <w:p w14:paraId="0AB590D2" w14:textId="53DC2FA9" w:rsidR="00FC604F" w:rsidRPr="00DF5FFC" w:rsidRDefault="00BF13A3" w:rsidP="005A5EEA">
      <w:pPr>
        <w:pStyle w:val="ListParagraph"/>
        <w:numPr>
          <w:ilvl w:val="1"/>
          <w:numId w:val="12"/>
        </w:numPr>
        <w:rPr>
          <w:ins w:id="0" w:author="Amusuo, Paschal Chukwuebuk" w:date="2021-09-22T11:11:00Z"/>
          <w:rStyle w:val="Hyperlink"/>
          <w:rFonts w:ascii="Times New Roman" w:hAnsi="Times New Roman" w:cs="Times New Roman"/>
          <w:color w:val="auto"/>
          <w:u w:val="none"/>
          <w:rPrChange w:id="1" w:author="Amusuo, Paschal Chukwuebuk" w:date="2021-09-22T11:11:00Z">
            <w:rPr>
              <w:ins w:id="2" w:author="Amusuo, Paschal Chukwuebuk" w:date="2021-09-22T11:11:00Z"/>
              <w:rStyle w:val="Hyperlink"/>
              <w:rFonts w:ascii="Times New Roman" w:hAnsi="Times New Roman" w:cs="Times New Roman"/>
            </w:rPr>
          </w:rPrChange>
        </w:rPr>
      </w:pPr>
      <w:hyperlink r:id="rId28" w:history="1">
        <w:r w:rsidR="00CC4276" w:rsidRPr="00CC4276">
          <w:rPr>
            <w:rStyle w:val="Hyperlink"/>
            <w:rFonts w:ascii="Times New Roman" w:hAnsi="Times New Roman" w:cs="Times New Roman"/>
          </w:rPr>
          <w:t>Postmortems at Amazon</w:t>
        </w:r>
      </w:hyperlink>
    </w:p>
    <w:p w14:paraId="411D3BE3" w14:textId="61A238C6" w:rsidR="00DF5FFC" w:rsidRPr="00DF5FFC" w:rsidRDefault="00DF5FFC" w:rsidP="00DF5FFC">
      <w:pPr>
        <w:pStyle w:val="ListParagraph"/>
        <w:numPr>
          <w:ilvl w:val="0"/>
          <w:numId w:val="12"/>
        </w:numPr>
        <w:rPr>
          <w:ins w:id="3" w:author="Amusuo, Paschal Chukwuebuk" w:date="2021-09-22T11:11:00Z"/>
          <w:rStyle w:val="Hyperlink"/>
          <w:rFonts w:ascii="Times New Roman" w:hAnsi="Times New Roman" w:cs="Times New Roman"/>
          <w:b/>
          <w:bCs/>
          <w:color w:val="000000" w:themeColor="text1"/>
          <w:u w:val="none"/>
          <w:rPrChange w:id="4" w:author="Amusuo, Paschal Chukwuebuk" w:date="2021-09-22T11:12:00Z">
            <w:rPr>
              <w:ins w:id="5" w:author="Amusuo, Paschal Chukwuebuk" w:date="2021-09-22T11:11:00Z"/>
              <w:rStyle w:val="Hyperlink"/>
              <w:rFonts w:ascii="Times New Roman" w:hAnsi="Times New Roman" w:cs="Times New Roman"/>
            </w:rPr>
          </w:rPrChange>
        </w:rPr>
      </w:pPr>
      <w:ins w:id="6" w:author="Amusuo, Paschal Chukwuebuk" w:date="2021-09-22T11:11:00Z">
        <w:r w:rsidRPr="00DF5FFC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  <w:rPrChange w:id="7" w:author="Amusuo, Paschal Chukwuebuk" w:date="2021-09-22T11:12:00Z">
              <w:rPr>
                <w:rStyle w:val="Hyperlink"/>
                <w:rFonts w:ascii="Times New Roman" w:hAnsi="Times New Roman" w:cs="Times New Roman"/>
              </w:rPr>
            </w:rPrChange>
          </w:rPr>
          <w:t>Error messages</w:t>
        </w:r>
      </w:ins>
    </w:p>
    <w:p w14:paraId="2768F094" w14:textId="742EB32F" w:rsidR="00DF5FFC" w:rsidRPr="00DF5FFC" w:rsidRDefault="00DF5FFC" w:rsidP="00DF5FF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ins w:id="8" w:author="Amusuo, Paschal Chukwuebuk" w:date="2021-09-22T11:11:00Z">
        <w:r w:rsidRPr="00DF5FFC">
          <w:rPr>
            <w:rStyle w:val="Hyperlink"/>
            <w:rFonts w:ascii="Times New Roman" w:hAnsi="Times New Roman" w:cs="Times New Roman"/>
            <w:u w:val="none"/>
            <w:rPrChange w:id="9" w:author="Amusuo, Paschal Chukwuebuk" w:date="2021-09-22T11:12:00Z">
              <w:rPr>
                <w:rStyle w:val="Hyperlink"/>
                <w:rFonts w:ascii="Times New Roman" w:hAnsi="Times New Roman" w:cs="Times New Roman"/>
              </w:rPr>
            </w:rPrChange>
          </w:rPr>
          <w:t xml:space="preserve">Article: </w:t>
        </w:r>
        <w:r>
          <w:rPr>
            <w:rStyle w:val="Hyperlink"/>
            <w:rFonts w:ascii="Times New Roman" w:hAnsi="Times New Roman" w:cs="Times New Roman"/>
          </w:rPr>
          <w:fldChar w:fldCharType="begin"/>
        </w:r>
        <w:r>
          <w:rPr>
            <w:rStyle w:val="Hyperlink"/>
            <w:rFonts w:ascii="Times New Roman" w:hAnsi="Times New Roman" w:cs="Times New Roman"/>
          </w:rPr>
          <w:instrText xml:space="preserve"> HYPERLINK "https://xd.adobe.com/ideas/process/information-architecture/error-message-design-ux/" </w:instrText>
        </w:r>
        <w:r>
          <w:rPr>
            <w:rStyle w:val="Hyperlink"/>
            <w:rFonts w:ascii="Times New Roman" w:hAnsi="Times New Roman" w:cs="Times New Roman"/>
          </w:rPr>
        </w:r>
        <w:r>
          <w:rPr>
            <w:rStyle w:val="Hyperlink"/>
            <w:rFonts w:ascii="Times New Roman" w:hAnsi="Times New Roman" w:cs="Times New Roman"/>
          </w:rPr>
          <w:fldChar w:fldCharType="separate"/>
        </w:r>
        <w:r w:rsidRPr="00DF5FFC">
          <w:rPr>
            <w:rStyle w:val="Hyperlink"/>
            <w:rFonts w:ascii="Times New Roman" w:hAnsi="Times New Roman" w:cs="Times New Roman"/>
          </w:rPr>
          <w:t>Writing user-friendly error messages</w:t>
        </w:r>
        <w:r>
          <w:rPr>
            <w:rStyle w:val="Hyperlink"/>
            <w:rFonts w:ascii="Times New Roman" w:hAnsi="Times New Roman" w:cs="Times New Roman"/>
          </w:rPr>
          <w:fldChar w:fldCharType="end"/>
        </w:r>
      </w:ins>
    </w:p>
    <w:p w14:paraId="07E28BE5" w14:textId="7029B29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Assignment</w:t>
      </w:r>
    </w:p>
    <w:p w14:paraId="6CACD3EE" w14:textId="47479045" w:rsidR="00222B14" w:rsidRDefault="00222B14" w:rsidP="00222B14">
      <w:pPr>
        <w:rPr>
          <w:rFonts w:ascii="Times New Roman" w:hAnsi="Times New Roman" w:cs="Times New Roman"/>
        </w:rPr>
      </w:pPr>
    </w:p>
    <w:p w14:paraId="1F768481" w14:textId="20B561A3" w:rsidR="004C71E9" w:rsidRPr="005A5EEA" w:rsidRDefault="004C71E9" w:rsidP="004C71E9">
      <w:pPr>
        <w:pStyle w:val="Heading2"/>
      </w:pPr>
      <w:r>
        <w:t>Introduction</w:t>
      </w:r>
    </w:p>
    <w:p w14:paraId="74DC3705" w14:textId="32AF37D8" w:rsidR="002142F6" w:rsidRPr="00A657D3" w:rsidRDefault="001A3659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Your</w:t>
      </w:r>
      <w:r w:rsidR="005F6133" w:rsidRPr="00A657D3">
        <w:rPr>
          <w:rFonts w:ascii="Times" w:hAnsi="Times"/>
          <w:color w:val="000000"/>
        </w:rPr>
        <w:t xml:space="preserve"> team is a subcontractor for</w:t>
      </w:r>
      <w:r w:rsidR="005E62ED" w:rsidRPr="00A657D3">
        <w:rPr>
          <w:rFonts w:ascii="Times" w:hAnsi="Times"/>
          <w:color w:val="000000"/>
        </w:rPr>
        <w:t xml:space="preserve"> ACME Corporation,</w:t>
      </w:r>
      <w:r w:rsidRPr="00A657D3">
        <w:rPr>
          <w:rFonts w:ascii="Times" w:hAnsi="Times"/>
          <w:color w:val="000000"/>
        </w:rPr>
        <w:t xml:space="preserve"> </w:t>
      </w:r>
      <w:r w:rsidR="005F6133" w:rsidRPr="00A657D3">
        <w:rPr>
          <w:rFonts w:ascii="Times" w:hAnsi="Times"/>
          <w:color w:val="000000"/>
        </w:rPr>
        <w:t xml:space="preserve">which </w:t>
      </w:r>
      <w:r w:rsidR="006739F2" w:rsidRPr="00A657D3">
        <w:rPr>
          <w:rFonts w:ascii="Times" w:hAnsi="Times"/>
          <w:color w:val="000000"/>
        </w:rPr>
        <w:t xml:space="preserve">operates </w:t>
      </w:r>
      <w:r w:rsidR="005E62ED" w:rsidRPr="00A657D3">
        <w:rPr>
          <w:rFonts w:ascii="Times" w:hAnsi="Times"/>
          <w:color w:val="000000"/>
        </w:rPr>
        <w:t>the ACME W</w:t>
      </w:r>
      <w:r w:rsidR="006739F2" w:rsidRPr="00A657D3">
        <w:rPr>
          <w:rFonts w:ascii="Times" w:hAnsi="Times"/>
          <w:color w:val="000000"/>
        </w:rPr>
        <w:t xml:space="preserve">eb </w:t>
      </w:r>
      <w:r w:rsidR="005E62ED" w:rsidRPr="00A657D3">
        <w:rPr>
          <w:rFonts w:ascii="Times" w:hAnsi="Times"/>
          <w:color w:val="000000"/>
        </w:rPr>
        <w:t>S</w:t>
      </w:r>
      <w:r w:rsidR="006739F2" w:rsidRPr="00A657D3">
        <w:rPr>
          <w:rFonts w:ascii="Times" w:hAnsi="Times"/>
          <w:color w:val="000000"/>
        </w:rPr>
        <w:t>ervice. One of the</w:t>
      </w:r>
      <w:r w:rsidR="00FC349C" w:rsidRPr="00A657D3">
        <w:rPr>
          <w:rFonts w:ascii="Times" w:hAnsi="Times"/>
          <w:color w:val="000000"/>
        </w:rPr>
        <w:t>ir</w:t>
      </w:r>
      <w:r w:rsidR="006739F2" w:rsidRPr="00A657D3">
        <w:rPr>
          <w:rFonts w:ascii="Times" w:hAnsi="Times"/>
          <w:color w:val="000000"/>
        </w:rPr>
        <w:t xml:space="preserve"> back-end components </w:t>
      </w:r>
      <w:r w:rsidR="00EB1A08" w:rsidRPr="00A657D3">
        <w:rPr>
          <w:rFonts w:ascii="Times" w:hAnsi="Times"/>
          <w:color w:val="000000"/>
        </w:rPr>
        <w:t xml:space="preserve">was recently ported to </w:t>
      </w:r>
      <w:r w:rsidR="006739F2" w:rsidRPr="00A657D3">
        <w:rPr>
          <w:rFonts w:ascii="Times" w:hAnsi="Times"/>
          <w:color w:val="000000"/>
        </w:rPr>
        <w:t>Node.js to facilitate re-using software packages between the front-end and the back-end.</w:t>
      </w:r>
      <w:r w:rsidR="00AC0A0E" w:rsidRPr="00A657D3">
        <w:rPr>
          <w:rFonts w:ascii="Times" w:hAnsi="Times"/>
          <w:color w:val="000000"/>
        </w:rPr>
        <w:t xml:space="preserve"> So far, Node.js has been working well, and even seems to be helping </w:t>
      </w:r>
      <w:r w:rsidR="004B2087" w:rsidRPr="00A657D3">
        <w:rPr>
          <w:rFonts w:ascii="Times" w:hAnsi="Times"/>
          <w:color w:val="000000"/>
        </w:rPr>
        <w:t xml:space="preserve">ACME Corporation </w:t>
      </w:r>
      <w:r w:rsidR="00AC0A0E" w:rsidRPr="00A657D3">
        <w:rPr>
          <w:rFonts w:ascii="Times" w:hAnsi="Times"/>
          <w:color w:val="000000"/>
        </w:rPr>
        <w:t xml:space="preserve">recruit new engineers. </w:t>
      </w:r>
    </w:p>
    <w:p w14:paraId="562E7616" w14:textId="77777777" w:rsidR="002142F6" w:rsidRPr="00A657D3" w:rsidRDefault="002142F6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6D3CE14E" w14:textId="62B19C59" w:rsidR="00C91EDB" w:rsidRPr="00A657D3" w:rsidRDefault="004B0AA1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Based on the success so far, </w:t>
      </w:r>
      <w:r w:rsidR="002409FE" w:rsidRPr="00A657D3">
        <w:rPr>
          <w:rFonts w:ascii="Times" w:hAnsi="Times"/>
          <w:color w:val="000000"/>
        </w:rPr>
        <w:t xml:space="preserve">ACME Corporation’s </w:t>
      </w:r>
      <w:r w:rsidR="004C1EBC" w:rsidRPr="00A657D3">
        <w:rPr>
          <w:rFonts w:ascii="Times" w:hAnsi="Times"/>
          <w:color w:val="000000"/>
        </w:rPr>
        <w:t xml:space="preserve">software architects are considering </w:t>
      </w:r>
      <w:r w:rsidR="00CC0314" w:rsidRPr="00A657D3">
        <w:rPr>
          <w:rFonts w:ascii="Times" w:hAnsi="Times"/>
          <w:color w:val="000000"/>
        </w:rPr>
        <w:t>bringing up new Node.js-based services.</w:t>
      </w:r>
      <w:r w:rsidR="00064B0C" w:rsidRPr="00A657D3">
        <w:rPr>
          <w:rFonts w:ascii="Times" w:hAnsi="Times"/>
          <w:color w:val="000000"/>
        </w:rPr>
        <w:t xml:space="preserve"> You</w:t>
      </w:r>
      <w:r w:rsidR="00EA3FAB" w:rsidRPr="00A657D3">
        <w:rPr>
          <w:rFonts w:ascii="Times" w:hAnsi="Times"/>
          <w:color w:val="000000"/>
        </w:rPr>
        <w:t xml:space="preserve">r team provides </w:t>
      </w:r>
      <w:r w:rsidR="00064B0C" w:rsidRPr="00A657D3">
        <w:rPr>
          <w:rFonts w:ascii="Times" w:hAnsi="Times"/>
          <w:b/>
          <w:bCs/>
          <w:color w:val="000000"/>
        </w:rPr>
        <w:t xml:space="preserve">infrastructure </w:t>
      </w:r>
      <w:r w:rsidR="00EA3FAB" w:rsidRPr="00A657D3">
        <w:rPr>
          <w:rFonts w:ascii="Times" w:hAnsi="Times"/>
          <w:b/>
          <w:bCs/>
          <w:color w:val="000000"/>
        </w:rPr>
        <w:t xml:space="preserve">services </w:t>
      </w:r>
      <w:r w:rsidR="00064B0C" w:rsidRPr="00A657D3">
        <w:rPr>
          <w:rFonts w:ascii="Times" w:hAnsi="Times"/>
          <w:color w:val="000000"/>
        </w:rPr>
        <w:t xml:space="preserve">for </w:t>
      </w:r>
      <w:r w:rsidR="00EA3FAB" w:rsidRPr="00A657D3">
        <w:rPr>
          <w:rFonts w:ascii="Times" w:hAnsi="Times"/>
          <w:color w:val="000000"/>
        </w:rPr>
        <w:t xml:space="preserve">ACME Corporation, </w:t>
      </w:r>
      <w:r w:rsidR="00064B0C" w:rsidRPr="00A657D3">
        <w:rPr>
          <w:rFonts w:ascii="Times" w:hAnsi="Times"/>
          <w:color w:val="000000"/>
        </w:rPr>
        <w:t xml:space="preserve">and </w:t>
      </w:r>
      <w:r w:rsidR="00EA3FAB" w:rsidRPr="00A657D3">
        <w:rPr>
          <w:rFonts w:ascii="Times" w:hAnsi="Times"/>
          <w:color w:val="000000"/>
        </w:rPr>
        <w:t xml:space="preserve">you are </w:t>
      </w:r>
      <w:r w:rsidR="00064B0C" w:rsidRPr="00A657D3">
        <w:rPr>
          <w:rFonts w:ascii="Times" w:hAnsi="Times"/>
          <w:color w:val="000000"/>
        </w:rPr>
        <w:t xml:space="preserve">being </w:t>
      </w:r>
      <w:r w:rsidR="00C91EDB" w:rsidRPr="00A657D3">
        <w:rPr>
          <w:rFonts w:ascii="Times" w:hAnsi="Times"/>
          <w:color w:val="000000"/>
        </w:rPr>
        <w:t xml:space="preserve">asked </w:t>
      </w:r>
      <w:r w:rsidR="00064B0C" w:rsidRPr="00A657D3">
        <w:rPr>
          <w:rFonts w:ascii="Times" w:hAnsi="Times"/>
          <w:color w:val="000000"/>
        </w:rPr>
        <w:t>to</w:t>
      </w:r>
      <w:r w:rsidR="00C91EDB" w:rsidRPr="00A657D3">
        <w:rPr>
          <w:rFonts w:ascii="Times" w:hAnsi="Times"/>
          <w:color w:val="000000"/>
        </w:rPr>
        <w:t xml:space="preserve"> make it easy for the service teams to get started.</w:t>
      </w:r>
    </w:p>
    <w:p w14:paraId="30B35505" w14:textId="77777777" w:rsidR="00C91EDB" w:rsidRPr="00A657D3" w:rsidRDefault="00C91EDB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7679596A" w14:textId="2B12E4A3" w:rsidR="001A3659" w:rsidRPr="00A657D3" w:rsidRDefault="004056D6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You have been looking into </w:t>
      </w:r>
      <w:proofErr w:type="spellStart"/>
      <w:r w:rsidRPr="00A657D3">
        <w:rPr>
          <w:rFonts w:ascii="Times" w:hAnsi="Times"/>
          <w:color w:val="000000"/>
        </w:rPr>
        <w:t>npm</w:t>
      </w:r>
      <w:proofErr w:type="spellEnd"/>
      <w:r w:rsidRPr="00A657D3">
        <w:rPr>
          <w:rFonts w:ascii="Times" w:hAnsi="Times"/>
          <w:color w:val="000000"/>
        </w:rPr>
        <w:t>, the package manager for Node.js, and are excited to see so many modules (over 1.3 million!).</w:t>
      </w:r>
      <w:r w:rsidR="00C91EDB" w:rsidRPr="00A657D3">
        <w:rPr>
          <w:rFonts w:ascii="Times" w:hAnsi="Times"/>
          <w:color w:val="000000"/>
        </w:rPr>
        <w:t xml:space="preserve"> </w:t>
      </w:r>
      <w:r w:rsidR="00F3350E" w:rsidRPr="00A657D3">
        <w:rPr>
          <w:rFonts w:ascii="Times" w:hAnsi="Times"/>
          <w:color w:val="000000"/>
        </w:rPr>
        <w:t xml:space="preserve">Your team’s contact at ACME Corporation, </w:t>
      </w:r>
      <w:r w:rsidR="00410EAE" w:rsidRPr="00A657D3">
        <w:rPr>
          <w:rFonts w:ascii="Times" w:hAnsi="Times"/>
          <w:color w:val="000000"/>
        </w:rPr>
        <w:t>Sarah, is</w:t>
      </w:r>
      <w:r w:rsidR="00630210" w:rsidRPr="00A657D3">
        <w:rPr>
          <w:rFonts w:ascii="Times" w:hAnsi="Times"/>
          <w:color w:val="000000"/>
        </w:rPr>
        <w:t xml:space="preserve"> </w:t>
      </w:r>
      <w:r w:rsidR="00E75F82" w:rsidRPr="00A657D3">
        <w:rPr>
          <w:rFonts w:ascii="Times" w:hAnsi="Times"/>
          <w:color w:val="000000"/>
        </w:rPr>
        <w:t>open to re-us</w:t>
      </w:r>
      <w:r w:rsidR="00F739E0" w:rsidRPr="00A657D3">
        <w:rPr>
          <w:rFonts w:ascii="Times" w:hAnsi="Times"/>
          <w:color w:val="000000"/>
        </w:rPr>
        <w:t>ing these modules</w:t>
      </w:r>
      <w:r w:rsidR="00E75F82" w:rsidRPr="00A657D3">
        <w:rPr>
          <w:rFonts w:ascii="Times" w:hAnsi="Times"/>
          <w:color w:val="000000"/>
        </w:rPr>
        <w:t xml:space="preserve">, but she is concerned </w:t>
      </w:r>
      <w:r w:rsidR="00E05F2C" w:rsidRPr="00A657D3">
        <w:rPr>
          <w:rFonts w:ascii="Times" w:hAnsi="Times"/>
          <w:color w:val="000000"/>
        </w:rPr>
        <w:t>about a few things:</w:t>
      </w:r>
    </w:p>
    <w:p w14:paraId="5B07091E" w14:textId="77777777" w:rsidR="00E05F2C" w:rsidRPr="00A657D3" w:rsidRDefault="00E05F2C" w:rsidP="00677216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</w:p>
    <w:p w14:paraId="223246C8" w14:textId="5CF557BC" w:rsidR="00A90F85" w:rsidRPr="00A657D3" w:rsidRDefault="00A90F85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She </w:t>
      </w:r>
      <w:r w:rsidR="00DF36C2" w:rsidRPr="00A657D3">
        <w:rPr>
          <w:rFonts w:ascii="Times" w:hAnsi="Times"/>
          <w:color w:val="000000"/>
        </w:rPr>
        <w:t xml:space="preserve">knows open-source documentation can be sparse, and </w:t>
      </w:r>
      <w:r w:rsidRPr="00A657D3">
        <w:rPr>
          <w:rFonts w:ascii="Times" w:hAnsi="Times"/>
          <w:color w:val="000000"/>
        </w:rPr>
        <w:t>wants to make sure it is relatively easy for the</w:t>
      </w:r>
      <w:r w:rsidR="00FD083D" w:rsidRPr="00A657D3">
        <w:rPr>
          <w:rFonts w:ascii="Times" w:hAnsi="Times"/>
          <w:color w:val="000000"/>
        </w:rPr>
        <w:t>ir</w:t>
      </w:r>
      <w:r w:rsidRPr="00A657D3">
        <w:rPr>
          <w:rFonts w:ascii="Times" w:hAnsi="Times"/>
          <w:color w:val="000000"/>
        </w:rPr>
        <w:t xml:space="preserve"> engineers to learn the new module (“low ramp-up time”).</w:t>
      </w:r>
    </w:p>
    <w:p w14:paraId="4D7473D6" w14:textId="0FA403CB" w:rsidR="00E05F2C" w:rsidRPr="00A657D3" w:rsidRDefault="00E05F2C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She worries that an open-source module might be held to a low standard of correctness.</w:t>
      </w:r>
    </w:p>
    <w:p w14:paraId="078CC11F" w14:textId="467BC43D" w:rsidR="00E05F2C" w:rsidRPr="00A657D3" w:rsidRDefault="00E05F2C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She </w:t>
      </w:r>
      <w:r w:rsidR="007C02A1" w:rsidRPr="00A657D3">
        <w:rPr>
          <w:rFonts w:ascii="Times" w:hAnsi="Times"/>
          <w:color w:val="000000"/>
        </w:rPr>
        <w:t xml:space="preserve">is concerned </w:t>
      </w:r>
      <w:r w:rsidRPr="00A657D3">
        <w:rPr>
          <w:rFonts w:ascii="Times" w:hAnsi="Times"/>
          <w:color w:val="000000"/>
        </w:rPr>
        <w:t>that an open-source module might not have enough maintainers to continue to apply critical fixes such as a security patch.</w:t>
      </w:r>
      <w:r w:rsidR="005255E6" w:rsidRPr="00A657D3">
        <w:rPr>
          <w:rFonts w:ascii="Times" w:hAnsi="Times"/>
          <w:color w:val="000000"/>
        </w:rPr>
        <w:t xml:space="preserve"> This is her highest priority.</w:t>
      </w:r>
    </w:p>
    <w:p w14:paraId="3DD976B6" w14:textId="1C64203B" w:rsidR="00E05F2C" w:rsidRDefault="00E05F2C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She wants to make sure that maintainers will be responsive to fix any bugs that are blocking </w:t>
      </w:r>
      <w:r w:rsidR="00B176EF" w:rsidRPr="00A657D3">
        <w:rPr>
          <w:rFonts w:ascii="Times" w:hAnsi="Times"/>
          <w:color w:val="000000"/>
        </w:rPr>
        <w:t>ACME’s</w:t>
      </w:r>
      <w:r w:rsidRPr="00A657D3">
        <w:rPr>
          <w:rFonts w:ascii="Times" w:hAnsi="Times"/>
          <w:color w:val="000000"/>
        </w:rPr>
        <w:t xml:space="preserve"> team</w:t>
      </w:r>
      <w:r w:rsidR="00B176EF" w:rsidRPr="00A657D3">
        <w:rPr>
          <w:rFonts w:ascii="Times" w:hAnsi="Times"/>
          <w:color w:val="000000"/>
        </w:rPr>
        <w:t>s</w:t>
      </w:r>
      <w:r w:rsidRPr="00A657D3">
        <w:rPr>
          <w:rFonts w:ascii="Times" w:hAnsi="Times"/>
          <w:color w:val="000000"/>
        </w:rPr>
        <w:t>.</w:t>
      </w:r>
    </w:p>
    <w:p w14:paraId="48353FAA" w14:textId="4931D5B5" w:rsidR="00D51B89" w:rsidRPr="00A657D3" w:rsidRDefault="00D51B89" w:rsidP="00E05F2C">
      <w:pPr>
        <w:pStyle w:val="xxmsonormal"/>
        <w:numPr>
          <w:ilvl w:val="0"/>
          <w:numId w:val="12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She said she might add some more qualities later, so your design should be able to accommodate adding new </w:t>
      </w:r>
      <w:r w:rsidR="00E24856">
        <w:rPr>
          <w:rFonts w:ascii="Times" w:hAnsi="Times"/>
          <w:color w:val="000000"/>
        </w:rPr>
        <w:t>aspects.</w:t>
      </w:r>
    </w:p>
    <w:p w14:paraId="5079F30C" w14:textId="77777777" w:rsidR="00345401" w:rsidRPr="00A657D3" w:rsidRDefault="00345401" w:rsidP="00345401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</w:p>
    <w:p w14:paraId="1E774A62" w14:textId="1E5A6F64" w:rsidR="00DF3766" w:rsidRPr="00A657D3" w:rsidRDefault="00345401" w:rsidP="00345401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In addition</w:t>
      </w:r>
      <w:r w:rsidR="00D20B5C" w:rsidRPr="00A657D3">
        <w:rPr>
          <w:rFonts w:ascii="Times" w:hAnsi="Times"/>
          <w:color w:val="000000"/>
        </w:rPr>
        <w:t xml:space="preserve"> to Sarah’s concerns, </w:t>
      </w:r>
      <w:r w:rsidR="005B60B8" w:rsidRPr="00A657D3">
        <w:rPr>
          <w:rFonts w:ascii="Times" w:hAnsi="Times"/>
          <w:color w:val="000000"/>
        </w:rPr>
        <w:t>ACME Corporation</w:t>
      </w:r>
      <w:r w:rsidRPr="00A657D3">
        <w:rPr>
          <w:rFonts w:ascii="Times" w:hAnsi="Times"/>
          <w:color w:val="000000"/>
        </w:rPr>
        <w:t xml:space="preserve"> currently </w:t>
      </w:r>
      <w:r w:rsidR="00D20B5C" w:rsidRPr="00A657D3">
        <w:rPr>
          <w:rFonts w:ascii="Times" w:hAnsi="Times"/>
          <w:color w:val="000000"/>
        </w:rPr>
        <w:t xml:space="preserve">offers its web service product directly via a REST API. However, </w:t>
      </w:r>
      <w:r w:rsidR="005B60B8" w:rsidRPr="00A657D3">
        <w:rPr>
          <w:rFonts w:ascii="Times" w:hAnsi="Times"/>
          <w:color w:val="000000"/>
        </w:rPr>
        <w:t xml:space="preserve">she told you that </w:t>
      </w:r>
      <w:r w:rsidR="00D20B5C" w:rsidRPr="00A657D3">
        <w:rPr>
          <w:rFonts w:ascii="Times" w:hAnsi="Times"/>
          <w:color w:val="000000"/>
        </w:rPr>
        <w:t xml:space="preserve">in </w:t>
      </w:r>
      <w:r w:rsidR="001B765D" w:rsidRPr="00A657D3">
        <w:rPr>
          <w:rFonts w:ascii="Times" w:hAnsi="Times"/>
          <w:color w:val="000000"/>
        </w:rPr>
        <w:t>the three-year roadmap</w:t>
      </w:r>
      <w:r w:rsidR="00D20B5C" w:rsidRPr="00A657D3">
        <w:rPr>
          <w:rFonts w:ascii="Times" w:hAnsi="Times"/>
          <w:color w:val="000000"/>
        </w:rPr>
        <w:t xml:space="preserve">, </w:t>
      </w:r>
      <w:r w:rsidR="005B60B8" w:rsidRPr="00A657D3">
        <w:rPr>
          <w:rFonts w:ascii="Times" w:hAnsi="Times"/>
          <w:color w:val="000000"/>
        </w:rPr>
        <w:t xml:space="preserve">they are </w:t>
      </w:r>
      <w:r w:rsidR="0020399C" w:rsidRPr="00A657D3">
        <w:rPr>
          <w:rFonts w:ascii="Times" w:hAnsi="Times"/>
          <w:color w:val="000000"/>
        </w:rPr>
        <w:t xml:space="preserve">exploring a licensed </w:t>
      </w:r>
      <w:r w:rsidR="00D20B5C" w:rsidRPr="00A657D3">
        <w:rPr>
          <w:rFonts w:ascii="Times" w:hAnsi="Times"/>
          <w:color w:val="000000"/>
        </w:rPr>
        <w:t>version of the web service that its customers can deploy internally</w:t>
      </w:r>
      <w:r w:rsidR="003D699F" w:rsidRPr="00A657D3">
        <w:rPr>
          <w:rFonts w:ascii="Times" w:hAnsi="Times"/>
          <w:color w:val="000000"/>
        </w:rPr>
        <w:t xml:space="preserve">: </w:t>
      </w:r>
      <w:r w:rsidR="0020399C" w:rsidRPr="00A657D3">
        <w:rPr>
          <w:rFonts w:ascii="Times" w:hAnsi="Times"/>
          <w:b/>
          <w:bCs/>
          <w:color w:val="000000"/>
        </w:rPr>
        <w:t>self-hosted</w:t>
      </w:r>
      <w:r w:rsidR="003D699F" w:rsidRPr="00A657D3">
        <w:rPr>
          <w:rFonts w:ascii="Times" w:hAnsi="Times"/>
          <w:b/>
          <w:bCs/>
          <w:color w:val="000000"/>
        </w:rPr>
        <w:t xml:space="preserve"> ACME</w:t>
      </w:r>
      <w:r w:rsidR="00EE2FB4" w:rsidRPr="00A657D3">
        <w:rPr>
          <w:rFonts w:ascii="Times" w:hAnsi="Times"/>
          <w:color w:val="000000"/>
        </w:rPr>
        <w:t>.</w:t>
      </w:r>
      <w:r w:rsidR="00DF3766" w:rsidRPr="00A657D3">
        <w:rPr>
          <w:rFonts w:ascii="Times" w:hAnsi="Times"/>
          <w:color w:val="000000"/>
        </w:rPr>
        <w:t xml:space="preserve"> Some considerations:</w:t>
      </w:r>
    </w:p>
    <w:p w14:paraId="5F765B64" w14:textId="4BECC387" w:rsidR="00D61436" w:rsidRPr="00A657D3" w:rsidRDefault="009B7BD0" w:rsidP="00DF3766">
      <w:pPr>
        <w:pStyle w:val="xxmsonormal"/>
        <w:numPr>
          <w:ilvl w:val="0"/>
          <w:numId w:val="20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 xml:space="preserve">In initial conversations, </w:t>
      </w:r>
      <w:r w:rsidR="00773747" w:rsidRPr="00A657D3">
        <w:rPr>
          <w:rFonts w:ascii="Times" w:hAnsi="Times"/>
          <w:color w:val="000000"/>
        </w:rPr>
        <w:t>their</w:t>
      </w:r>
      <w:r w:rsidRPr="00A657D3">
        <w:rPr>
          <w:rFonts w:ascii="Times" w:hAnsi="Times"/>
          <w:color w:val="000000"/>
        </w:rPr>
        <w:t xml:space="preserve"> prospective customers say that it will be important for </w:t>
      </w:r>
      <w:r w:rsidR="00794B38" w:rsidRPr="00A657D3">
        <w:rPr>
          <w:rFonts w:ascii="Times" w:hAnsi="Times"/>
          <w:color w:val="000000"/>
        </w:rPr>
        <w:t xml:space="preserve">self-hosted ACME to be </w:t>
      </w:r>
      <w:r w:rsidR="00702A8C" w:rsidRPr="00A657D3">
        <w:rPr>
          <w:rFonts w:ascii="Times" w:hAnsi="Times"/>
          <w:color w:val="000000"/>
        </w:rPr>
        <w:t xml:space="preserve">open-source </w:t>
      </w:r>
      <w:r w:rsidRPr="00A657D3">
        <w:rPr>
          <w:rFonts w:ascii="Times" w:hAnsi="Times"/>
          <w:color w:val="000000"/>
        </w:rPr>
        <w:t xml:space="preserve">so that </w:t>
      </w:r>
      <w:r w:rsidR="00794B38" w:rsidRPr="00A657D3">
        <w:rPr>
          <w:rFonts w:ascii="Times" w:hAnsi="Times"/>
          <w:color w:val="000000"/>
        </w:rPr>
        <w:t>they can tailor it to their needs</w:t>
      </w:r>
      <w:r w:rsidR="00702A8C" w:rsidRPr="00A657D3">
        <w:rPr>
          <w:rFonts w:ascii="Times" w:hAnsi="Times"/>
          <w:color w:val="000000"/>
        </w:rPr>
        <w:t>.</w:t>
      </w:r>
    </w:p>
    <w:p w14:paraId="499C55BC" w14:textId="4628B5D4" w:rsidR="00D61436" w:rsidRPr="00A657D3" w:rsidRDefault="00773747" w:rsidP="00DF3766">
      <w:pPr>
        <w:pStyle w:val="xxmsonormal"/>
        <w:numPr>
          <w:ilvl w:val="0"/>
          <w:numId w:val="20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ACME Corporation</w:t>
      </w:r>
      <w:r w:rsidR="00B479FC" w:rsidRPr="00A657D3">
        <w:rPr>
          <w:rFonts w:ascii="Times" w:hAnsi="Times"/>
          <w:color w:val="000000"/>
        </w:rPr>
        <w:t xml:space="preserve"> uses </w:t>
      </w:r>
      <w:r w:rsidR="00E05F2C" w:rsidRPr="00A657D3">
        <w:rPr>
          <w:rFonts w:ascii="Times" w:hAnsi="Times"/>
          <w:color w:val="000000"/>
        </w:rPr>
        <w:t>the GNU Lesser General Public License v2.1</w:t>
      </w:r>
      <w:r w:rsidR="00407018" w:rsidRPr="00A657D3">
        <w:rPr>
          <w:rFonts w:ascii="Times" w:hAnsi="Times"/>
          <w:color w:val="000000"/>
        </w:rPr>
        <w:t xml:space="preserve"> for all open-source software.</w:t>
      </w:r>
    </w:p>
    <w:p w14:paraId="6232CC76" w14:textId="0ADE7ED5" w:rsidR="00E05F2C" w:rsidRPr="00A657D3" w:rsidRDefault="00D61436" w:rsidP="00D61436">
      <w:pPr>
        <w:pStyle w:val="xxmsonormal"/>
        <w:numPr>
          <w:ilvl w:val="0"/>
          <w:numId w:val="20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lastRenderedPageBreak/>
        <w:t xml:space="preserve">Any modules that </w:t>
      </w:r>
      <w:r w:rsidR="00407018" w:rsidRPr="00A657D3">
        <w:rPr>
          <w:rFonts w:ascii="Times" w:hAnsi="Times"/>
          <w:color w:val="000000"/>
        </w:rPr>
        <w:t xml:space="preserve">ACME Corporation </w:t>
      </w:r>
      <w:r w:rsidRPr="00A657D3">
        <w:rPr>
          <w:rFonts w:ascii="Times" w:hAnsi="Times"/>
          <w:color w:val="000000"/>
        </w:rPr>
        <w:t>relies on could then be distributed as part of this product. Therefore, a</w:t>
      </w:r>
      <w:r w:rsidR="00E03AAF" w:rsidRPr="00A657D3">
        <w:rPr>
          <w:rFonts w:ascii="Times" w:hAnsi="Times"/>
          <w:color w:val="000000"/>
        </w:rPr>
        <w:t xml:space="preserve">ny open-source module’s licenses </w:t>
      </w:r>
      <w:r w:rsidR="0049058D" w:rsidRPr="00A657D3">
        <w:rPr>
          <w:rFonts w:ascii="Times" w:hAnsi="Times"/>
          <w:color w:val="000000"/>
        </w:rPr>
        <w:t>that ACME Corporation’s service engineers use must</w:t>
      </w:r>
      <w:r w:rsidR="004C33B8" w:rsidRPr="00A657D3">
        <w:rPr>
          <w:rFonts w:ascii="Times" w:hAnsi="Times"/>
          <w:color w:val="000000"/>
        </w:rPr>
        <w:t xml:space="preserve"> </w:t>
      </w:r>
      <w:r w:rsidR="00E03AAF" w:rsidRPr="00A657D3">
        <w:rPr>
          <w:rFonts w:ascii="Times" w:hAnsi="Times"/>
          <w:color w:val="000000"/>
        </w:rPr>
        <w:t xml:space="preserve">be compatible with </w:t>
      </w:r>
      <w:r w:rsidR="004C33B8" w:rsidRPr="00A657D3">
        <w:rPr>
          <w:rFonts w:ascii="Times" w:hAnsi="Times"/>
          <w:color w:val="000000"/>
        </w:rPr>
        <w:t>the LGPLv2.1</w:t>
      </w:r>
      <w:r w:rsidR="00E03AAF" w:rsidRPr="00A657D3">
        <w:rPr>
          <w:rFonts w:ascii="Times" w:hAnsi="Times"/>
          <w:color w:val="000000"/>
        </w:rPr>
        <w:t xml:space="preserve"> license.</w:t>
      </w:r>
      <w:r w:rsidR="004D7688">
        <w:rPr>
          <w:rFonts w:ascii="Times" w:hAnsi="Times"/>
          <w:color w:val="000000"/>
        </w:rPr>
        <w:t xml:space="preserve"> You may suppose that the license description is given in the project README</w:t>
      </w:r>
      <w:r w:rsidR="00FC09C0">
        <w:rPr>
          <w:rFonts w:ascii="Times" w:hAnsi="Times"/>
          <w:color w:val="000000"/>
        </w:rPr>
        <w:t xml:space="preserve">, like this example: </w:t>
      </w:r>
      <w:r w:rsidR="00FC09C0" w:rsidRPr="00FC09C0">
        <w:rPr>
          <w:rFonts w:ascii="Times" w:hAnsi="Times"/>
          <w:color w:val="000000"/>
        </w:rPr>
        <w:t>https://github.com/nodejs/node#license</w:t>
      </w:r>
    </w:p>
    <w:p w14:paraId="22CBC822" w14:textId="7CF306B0" w:rsidR="00AA3D20" w:rsidRPr="00A657D3" w:rsidRDefault="00AA3D20" w:rsidP="00AA3D20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</w:p>
    <w:p w14:paraId="66395631" w14:textId="039488CA" w:rsidR="00677216" w:rsidRPr="00A657D3" w:rsidRDefault="00C24CB5" w:rsidP="00BF61C9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A657D3">
        <w:rPr>
          <w:rFonts w:ascii="Times" w:hAnsi="Times"/>
          <w:color w:val="000000"/>
        </w:rPr>
        <w:t>Sarah has asked your</w:t>
      </w:r>
      <w:r w:rsidR="005F1A4B" w:rsidRPr="00A657D3">
        <w:rPr>
          <w:rFonts w:ascii="Times" w:hAnsi="Times"/>
          <w:color w:val="000000"/>
        </w:rPr>
        <w:t xml:space="preserve"> contracting</w:t>
      </w:r>
      <w:r w:rsidRPr="00A657D3">
        <w:rPr>
          <w:rFonts w:ascii="Times" w:hAnsi="Times"/>
          <w:color w:val="000000"/>
        </w:rPr>
        <w:t xml:space="preserve"> team to prepare a tool to help the</w:t>
      </w:r>
      <w:r w:rsidR="003B12E9" w:rsidRPr="00A657D3">
        <w:rPr>
          <w:rFonts w:ascii="Times" w:hAnsi="Times"/>
          <w:color w:val="000000"/>
        </w:rPr>
        <w:t xml:space="preserve"> ACME</w:t>
      </w:r>
      <w:r w:rsidRPr="00A657D3">
        <w:rPr>
          <w:rFonts w:ascii="Times" w:hAnsi="Times"/>
          <w:color w:val="000000"/>
        </w:rPr>
        <w:t xml:space="preserve"> service engineering teams choose </w:t>
      </w:r>
      <w:r w:rsidR="00BF61C9" w:rsidRPr="00A657D3">
        <w:rPr>
          <w:rFonts w:ascii="Times" w:hAnsi="Times"/>
          <w:color w:val="000000"/>
        </w:rPr>
        <w:t xml:space="preserve">modules wisely. She </w:t>
      </w:r>
      <w:r w:rsidR="0047594D" w:rsidRPr="00A657D3">
        <w:rPr>
          <w:rFonts w:ascii="Times" w:hAnsi="Times"/>
          <w:color w:val="000000"/>
        </w:rPr>
        <w:t>suggested that you start with a command-line interface</w:t>
      </w:r>
      <w:r w:rsidR="00240AB4" w:rsidRPr="00A657D3">
        <w:rPr>
          <w:rFonts w:ascii="Times" w:hAnsi="Times"/>
          <w:color w:val="000000"/>
        </w:rPr>
        <w:t xml:space="preserve">. </w:t>
      </w:r>
      <w:r w:rsidR="00556FEE" w:rsidRPr="00A657D3">
        <w:rPr>
          <w:rFonts w:ascii="Times" w:hAnsi="Times"/>
          <w:color w:val="000000"/>
        </w:rPr>
        <w:t xml:space="preserve">She says </w:t>
      </w:r>
      <w:r w:rsidR="00032384" w:rsidRPr="00A657D3">
        <w:rPr>
          <w:rFonts w:ascii="Times" w:hAnsi="Times"/>
          <w:color w:val="000000"/>
        </w:rPr>
        <w:t>it</w:t>
      </w:r>
      <w:r w:rsidR="00556FEE" w:rsidRPr="00A657D3">
        <w:rPr>
          <w:rFonts w:ascii="Times" w:hAnsi="Times"/>
          <w:color w:val="000000"/>
        </w:rPr>
        <w:t xml:space="preserve"> </w:t>
      </w:r>
      <w:r w:rsidR="00240AB4" w:rsidRPr="00A657D3">
        <w:rPr>
          <w:rFonts w:ascii="Times" w:hAnsi="Times"/>
          <w:color w:val="000000"/>
        </w:rPr>
        <w:t xml:space="preserve">would be nice if your </w:t>
      </w:r>
      <w:r w:rsidR="001E043A" w:rsidRPr="00A657D3">
        <w:rPr>
          <w:rFonts w:ascii="Times" w:hAnsi="Times"/>
          <w:color w:val="000000"/>
        </w:rPr>
        <w:t>tool is “not super slow”</w:t>
      </w:r>
      <w:r w:rsidR="00240AB4" w:rsidRPr="00A657D3">
        <w:rPr>
          <w:rFonts w:ascii="Times" w:hAnsi="Times"/>
          <w:color w:val="000000"/>
        </w:rPr>
        <w:t>. In addition, she</w:t>
      </w:r>
      <w:r w:rsidR="008442CB" w:rsidRPr="00A657D3">
        <w:rPr>
          <w:rFonts w:ascii="Times" w:hAnsi="Times"/>
          <w:color w:val="000000"/>
        </w:rPr>
        <w:t xml:space="preserve"> prepared an initial </w:t>
      </w:r>
      <w:r w:rsidR="00E722CD">
        <w:rPr>
          <w:rFonts w:ascii="Times" w:hAnsi="Times"/>
          <w:color w:val="000000"/>
        </w:rPr>
        <w:t>specification</w:t>
      </w:r>
      <w:r w:rsidR="001936CF" w:rsidRPr="00A657D3">
        <w:rPr>
          <w:rFonts w:ascii="Times" w:hAnsi="Times"/>
          <w:color w:val="000000"/>
        </w:rPr>
        <w:t>.</w:t>
      </w:r>
      <w:r w:rsidR="00FC3960">
        <w:rPr>
          <w:rFonts w:ascii="Times" w:hAnsi="Times"/>
          <w:color w:val="000000"/>
        </w:rPr>
        <w:t xml:space="preserve"> See the following for details.</w:t>
      </w:r>
    </w:p>
    <w:p w14:paraId="47E57920" w14:textId="106DEF2D" w:rsidR="00E756AE" w:rsidRDefault="00E756AE" w:rsidP="00E756AE">
      <w:pPr>
        <w:pStyle w:val="NormalWeb"/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</w:p>
    <w:p w14:paraId="690D067E" w14:textId="0E22EA2D" w:rsidR="004C71E9" w:rsidRPr="005A5EEA" w:rsidRDefault="004C71E9" w:rsidP="004C71E9">
      <w:pPr>
        <w:pStyle w:val="Heading2"/>
      </w:pPr>
      <w:r>
        <w:lastRenderedPageBreak/>
        <w:t>Sarah’s initial project specification</w:t>
      </w:r>
    </w:p>
    <w:p w14:paraId="48CC21D9" w14:textId="27714CB0" w:rsidR="00E41311" w:rsidRPr="00E756AE" w:rsidRDefault="00B927F7" w:rsidP="00E756AE">
      <w:pPr>
        <w:pStyle w:val="Heading3"/>
        <w:rPr>
          <w:rFonts w:ascii="Times" w:hAnsi="Times"/>
          <w:color w:val="000000"/>
          <w:sz w:val="28"/>
          <w:szCs w:val="28"/>
        </w:rPr>
      </w:pPr>
      <w:r>
        <w:t>System input</w:t>
      </w:r>
    </w:p>
    <w:p w14:paraId="656F47B6" w14:textId="78F7E13A" w:rsidR="00E41311" w:rsidRPr="00A657D3" w:rsidRDefault="00677216" w:rsidP="00E41311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A657D3">
        <w:rPr>
          <w:rFonts w:ascii="Times" w:eastAsia="Times New Roman" w:hAnsi="Times" w:cs="Times New Roman"/>
          <w:color w:val="000000"/>
          <w:sz w:val="24"/>
          <w:szCs w:val="24"/>
        </w:rPr>
        <w:t xml:space="preserve">Should support input from </w:t>
      </w:r>
      <w:r w:rsidR="00DF60C4">
        <w:rPr>
          <w:rFonts w:ascii="Times" w:eastAsia="Times New Roman" w:hAnsi="Times" w:cs="Times New Roman"/>
          <w:color w:val="000000"/>
          <w:sz w:val="24"/>
          <w:szCs w:val="24"/>
        </w:rPr>
        <w:t xml:space="preserve">command line arguments. </w:t>
      </w:r>
    </w:p>
    <w:p w14:paraId="65F127E7" w14:textId="45C68ED1" w:rsidR="000B1BBB" w:rsidRDefault="000B1BBB" w:rsidP="000B1BBB">
      <w:pPr>
        <w:pStyle w:val="Heading2"/>
        <w:rPr>
          <w:rFonts w:ascii="Times" w:hAnsi="Times" w:cs="Calibri"/>
          <w:color w:val="000000"/>
        </w:rPr>
      </w:pPr>
    </w:p>
    <w:p w14:paraId="6D61C3B6" w14:textId="5775BAED" w:rsidR="009D6D0B" w:rsidRPr="009D6D0B" w:rsidRDefault="009D6D0B" w:rsidP="009D6D0B">
      <w:pPr>
        <w:pStyle w:val="Heading2"/>
      </w:pPr>
      <w:r>
        <w:t>System output</w:t>
      </w:r>
    </w:p>
    <w:p w14:paraId="68EB7796" w14:textId="77777777" w:rsidR="00283AF1" w:rsidRPr="00E756AE" w:rsidRDefault="009D6D0B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Should produce an ordered list of repositories, with the most trustworthy listed first.</w:t>
      </w:r>
    </w:p>
    <w:p w14:paraId="67E3ED28" w14:textId="6647BB5B" w:rsidR="009D6D0B" w:rsidRPr="00E756AE" w:rsidRDefault="00CB16B0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Each repository should be accompanied by </w:t>
      </w:r>
      <w:r w:rsidR="00B27FC6" w:rsidRPr="00E756AE">
        <w:rPr>
          <w:rFonts w:ascii="Times" w:eastAsia="Times New Roman" w:hAnsi="Times" w:cs="Times New Roman"/>
          <w:color w:val="000000"/>
          <w:sz w:val="24"/>
          <w:szCs w:val="24"/>
        </w:rPr>
        <w:t>its overall score, as well as its sub-scores for “ramp-up time, “correctness”, “bus factor”, “responsiveness”, and “license compatibility”.</w:t>
      </w:r>
    </w:p>
    <w:p w14:paraId="61714FD7" w14:textId="4504E37F" w:rsidR="009D6D0B" w:rsidRPr="00E756AE" w:rsidRDefault="009D6D0B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Should </w:t>
      </w:r>
      <w:r w:rsidR="00C7560F">
        <w:rPr>
          <w:rFonts w:ascii="Times" w:eastAsia="Times New Roman" w:hAnsi="Times" w:cs="Times New Roman"/>
          <w:color w:val="000000"/>
          <w:sz w:val="24"/>
          <w:szCs w:val="24"/>
        </w:rPr>
        <w:t xml:space="preserve">print </w:t>
      </w:r>
      <w:r w:rsidR="003F20ED">
        <w:rPr>
          <w:rFonts w:ascii="Times" w:eastAsia="Times New Roman" w:hAnsi="Times" w:cs="Times New Roman"/>
          <w:color w:val="000000"/>
          <w:sz w:val="24"/>
          <w:szCs w:val="24"/>
        </w:rPr>
        <w:t xml:space="preserve">all </w:t>
      </w:r>
      <w:r w:rsidR="00C7560F">
        <w:rPr>
          <w:rFonts w:ascii="Times" w:eastAsia="Times New Roman" w:hAnsi="Times" w:cs="Times New Roman"/>
          <w:color w:val="000000"/>
          <w:sz w:val="24"/>
          <w:szCs w:val="24"/>
        </w:rPr>
        <w:t>output</w:t>
      </w:r>
      <w:r w:rsidR="003F20ED">
        <w:rPr>
          <w:rFonts w:ascii="Times" w:eastAsia="Times New Roman" w:hAnsi="Times" w:cs="Times New Roman"/>
          <w:color w:val="000000"/>
          <w:sz w:val="24"/>
          <w:szCs w:val="24"/>
        </w:rPr>
        <w:t xml:space="preserve"> to the </w:t>
      </w:r>
      <w:proofErr w:type="spellStart"/>
      <w:r w:rsidR="003F20ED">
        <w:rPr>
          <w:rFonts w:ascii="Times" w:eastAsia="Times New Roman" w:hAnsi="Times" w:cs="Times New Roman"/>
          <w:color w:val="000000"/>
          <w:sz w:val="24"/>
          <w:szCs w:val="24"/>
        </w:rPr>
        <w:t>stdout</w:t>
      </w:r>
      <w:proofErr w:type="spellEnd"/>
      <w:r w:rsidR="008A50FE">
        <w:rPr>
          <w:rFonts w:ascii="Times" w:eastAsia="Times New Roman" w:hAnsi="Times" w:cs="Times New Roman"/>
          <w:color w:val="000000"/>
          <w:sz w:val="24"/>
          <w:szCs w:val="24"/>
        </w:rPr>
        <w:t xml:space="preserve"> (though this output mode might change in the future).</w:t>
      </w:r>
    </w:p>
    <w:p w14:paraId="157D1DD1" w14:textId="77777777" w:rsidR="00E756AE" w:rsidRDefault="00E756AE" w:rsidP="009A7B82">
      <w:pPr>
        <w:pStyle w:val="Heading2"/>
      </w:pPr>
    </w:p>
    <w:p w14:paraId="0FA154FB" w14:textId="216AB3B6" w:rsidR="009A7B82" w:rsidRDefault="00352734" w:rsidP="009A7B82">
      <w:pPr>
        <w:pStyle w:val="Heading2"/>
      </w:pPr>
      <w:r>
        <w:t>Internal</w:t>
      </w:r>
      <w:r w:rsidR="001525C5">
        <w:t xml:space="preserve"> </w:t>
      </w:r>
      <w:r w:rsidR="00C8724F">
        <w:t>Requirements</w:t>
      </w:r>
      <w:r w:rsidR="00AE5E16">
        <w:t xml:space="preserve"> (To make the course staff’s lives easier!) </w:t>
      </w:r>
    </w:p>
    <w:p w14:paraId="123D3FF3" w14:textId="17406FE6" w:rsidR="000D54E8" w:rsidRPr="000D54E8" w:rsidRDefault="000D54E8" w:rsidP="000D54E8">
      <w:pPr>
        <w:pStyle w:val="Heading3"/>
        <w:rPr>
          <w:color w:val="2F5496" w:themeColor="accent1" w:themeShade="BF"/>
        </w:rPr>
      </w:pPr>
      <w:r>
        <w:t>Auto-grader API</w:t>
      </w:r>
    </w:p>
    <w:p w14:paraId="1941443E" w14:textId="2E80E533" w:rsidR="008B0263" w:rsidRPr="00E756AE" w:rsidRDefault="008B0263" w:rsidP="00426AD1">
      <w:pPr>
        <w:pStyle w:val="Heading2"/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We will auto-grade part of the project. </w:t>
      </w:r>
      <w:r w:rsidR="00BF0D07" w:rsidRPr="00E756AE">
        <w:rPr>
          <w:rFonts w:ascii="Times" w:eastAsia="Times New Roman" w:hAnsi="Times" w:cs="Times New Roman"/>
          <w:color w:val="000000"/>
          <w:sz w:val="24"/>
          <w:szCs w:val="24"/>
        </w:rPr>
        <w:t>To this end</w:t>
      </w: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:</w:t>
      </w:r>
    </w:p>
    <w:p w14:paraId="59A27977" w14:textId="491AABB6" w:rsidR="008B0263" w:rsidRPr="00E756AE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There should be an executable file in the root directory of your project called "run".</w:t>
      </w:r>
    </w:p>
    <w:p w14:paraId="04F83A0D" w14:textId="77777777" w:rsidR="008B0263" w:rsidRPr="00E756AE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It should have the following CLI when executed on a Linux machine (note that you can use whatever CLI you want; you can then wrap that CLI within this auto-grader-friendly CLI):</w:t>
      </w:r>
    </w:p>
    <w:p w14:paraId="0288FE83" w14:textId="77777777" w:rsidR="00E016B9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“./run install</w:t>
      </w:r>
      <w:r w:rsidR="00E016B9">
        <w:rPr>
          <w:rFonts w:ascii="Times" w:eastAsia="Times New Roman" w:hAnsi="Times" w:cs="Times New Roman"/>
          <w:color w:val="000000"/>
          <w:sz w:val="24"/>
          <w:szCs w:val="24"/>
        </w:rPr>
        <w:t>”</w:t>
      </w:r>
    </w:p>
    <w:p w14:paraId="0C112524" w14:textId="2810DD4A" w:rsidR="00E016B9" w:rsidRDefault="00E016B9" w:rsidP="00E016B9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>
        <w:rPr>
          <w:rFonts w:ascii="Times" w:eastAsia="Times New Roman" w:hAnsi="Times" w:cs="Times New Roman"/>
          <w:color w:val="000000"/>
          <w:sz w:val="24"/>
          <w:szCs w:val="24"/>
        </w:rPr>
        <w:t>I</w:t>
      </w:r>
      <w:r w:rsidR="008B0263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nstalls any dependencies </w:t>
      </w:r>
      <w:r>
        <w:rPr>
          <w:rFonts w:ascii="Times" w:eastAsia="Times New Roman" w:hAnsi="Times" w:cs="Times New Roman"/>
          <w:color w:val="000000"/>
          <w:sz w:val="24"/>
          <w:szCs w:val="24"/>
        </w:rPr>
        <w:t>in userland (</w:t>
      </w:r>
      <w:proofErr w:type="gramStart"/>
      <w:r>
        <w:rPr>
          <w:rFonts w:ascii="Times" w:eastAsia="Times New Roman" w:hAnsi="Times" w:cs="Times New Roman"/>
          <w:color w:val="000000"/>
          <w:sz w:val="24"/>
          <w:szCs w:val="24"/>
        </w:rPr>
        <w:t>e.g.</w:t>
      </w:r>
      <w:proofErr w:type="gramEnd"/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r w:rsidRPr="00E016B9">
        <w:rPr>
          <w:rFonts w:ascii="Times" w:eastAsia="Times New Roman" w:hAnsi="Times" w:cs="Times New Roman"/>
          <w:i/>
          <w:iCs/>
          <w:color w:val="000000"/>
          <w:sz w:val="24"/>
          <w:szCs w:val="24"/>
        </w:rPr>
        <w:t xml:space="preserve">pip install </w:t>
      </w:r>
      <w:r w:rsidR="00200CC5">
        <w:rPr>
          <w:rFonts w:ascii="Times" w:eastAsia="Times New Roman" w:hAnsi="Times" w:cs="Times New Roman"/>
          <w:i/>
          <w:iCs/>
          <w:color w:val="000000"/>
          <w:sz w:val="24"/>
          <w:szCs w:val="24"/>
        </w:rPr>
        <w:t>--</w:t>
      </w:r>
      <w:r w:rsidRPr="00E016B9">
        <w:rPr>
          <w:rFonts w:ascii="Times" w:eastAsia="Times New Roman" w:hAnsi="Times" w:cs="Times New Roman"/>
          <w:i/>
          <w:iCs/>
          <w:color w:val="000000"/>
          <w:sz w:val="24"/>
          <w:szCs w:val="24"/>
        </w:rPr>
        <w:t>user</w:t>
      </w:r>
      <w:r>
        <w:rPr>
          <w:rFonts w:ascii="Times" w:eastAsia="Times New Roman" w:hAnsi="Times" w:cs="Times New Roman"/>
          <w:color w:val="000000"/>
          <w:sz w:val="24"/>
          <w:szCs w:val="24"/>
        </w:rPr>
        <w:t>)</w:t>
      </w:r>
      <w:r w:rsidR="005D41F2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6C7E3132" w14:textId="736E2C41" w:rsidR="008B0263" w:rsidRPr="00E756AE" w:rsidRDefault="00F50F15" w:rsidP="00E016B9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>
        <w:rPr>
          <w:rFonts w:ascii="Times" w:eastAsia="Times New Roman" w:hAnsi="Times" w:cs="Times New Roman"/>
          <w:color w:val="000000"/>
          <w:sz w:val="24"/>
          <w:szCs w:val="24"/>
        </w:rPr>
        <w:t>Should e</w:t>
      </w:r>
      <w:r w:rsidR="008B0263" w:rsidRPr="00E756AE">
        <w:rPr>
          <w:rFonts w:ascii="Times" w:eastAsia="Times New Roman" w:hAnsi="Times" w:cs="Times New Roman"/>
          <w:color w:val="000000"/>
          <w:sz w:val="24"/>
          <w:szCs w:val="24"/>
        </w:rPr>
        <w:t>xit 0</w:t>
      </w:r>
      <w:ins w:id="10" w:author="Amusuo, Paschal Chukwuebuk" w:date="2021-09-22T11:10:00Z">
        <w:r w:rsidR="00DF5FFC">
          <w:rPr>
            <w:rFonts w:ascii="Times" w:eastAsia="Times New Roman" w:hAnsi="Times" w:cs="Times New Roman"/>
            <w:color w:val="000000"/>
            <w:sz w:val="24"/>
            <w:szCs w:val="24"/>
          </w:rPr>
          <w:t xml:space="preserve"> on success</w:t>
        </w:r>
      </w:ins>
      <w:r w:rsidR="008B0263" w:rsidRPr="00E756AE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61C37B44" w14:textId="6ADA8971" w:rsidR="007C7767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"./run URL_FILE", where URL_FILE </w:t>
      </w:r>
      <w:r w:rsidR="00D65C81">
        <w:rPr>
          <w:rFonts w:ascii="Times" w:eastAsia="Times New Roman" w:hAnsi="Times" w:cs="Times New Roman"/>
          <w:color w:val="000000"/>
          <w:sz w:val="24"/>
          <w:szCs w:val="24"/>
        </w:rPr>
        <w:t>is the absolute location of a file consisting</w:t>
      </w:r>
      <w:r w:rsidR="00D65C81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of an ASCII-encoded newline-delimited set of URLs</w:t>
      </w:r>
      <w:r w:rsidR="007C7767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38631351" w14:textId="60A051B7" w:rsidR="008B0263" w:rsidRPr="00E756AE" w:rsidRDefault="007C7767" w:rsidP="007C7767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These URLs may be </w:t>
      </w:r>
      <w:r w:rsidR="008B0263" w:rsidRPr="00E756AE">
        <w:rPr>
          <w:rFonts w:ascii="Times" w:eastAsia="Times New Roman" w:hAnsi="Times" w:cs="Times New Roman"/>
          <w:color w:val="000000"/>
          <w:sz w:val="24"/>
          <w:szCs w:val="24"/>
        </w:rPr>
        <w:t>in the npmjs.com domain</w:t>
      </w:r>
      <w:r w:rsidR="002519EF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 (e.g. </w:t>
      </w:r>
      <w:hyperlink r:id="rId29" w:history="1">
        <w:r w:rsidR="002519EF" w:rsidRPr="00E756AE">
          <w:rPr>
            <w:rFonts w:eastAsia="Times New Roman" w:cs="Times New Roman"/>
            <w:color w:val="000000"/>
            <w:sz w:val="24"/>
            <w:szCs w:val="24"/>
          </w:rPr>
          <w:t>https://www.npmjs.com/package/even</w:t>
        </w:r>
      </w:hyperlink>
      <w:r w:rsidR="002519EF" w:rsidRPr="00E756AE">
        <w:rPr>
          <w:rFonts w:ascii="Times" w:eastAsia="Times New Roman" w:hAnsi="Times" w:cs="Times New Roman"/>
          <w:color w:val="000000"/>
          <w:sz w:val="24"/>
          <w:szCs w:val="24"/>
        </w:rPr>
        <w:t>)</w:t>
      </w:r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 or come directly from GitHub (e.g. </w:t>
      </w:r>
      <w:hyperlink r:id="rId30" w:history="1">
        <w:r w:rsidR="00DD055D" w:rsidRPr="00E37DBB">
          <w:rPr>
            <w:rStyle w:val="Hyperlink"/>
            <w:rFonts w:ascii="Times" w:eastAsia="Times New Roman" w:hAnsi="Times" w:cs="Times New Roman"/>
            <w:sz w:val="24"/>
            <w:szCs w:val="24"/>
          </w:rPr>
          <w:t>https://github.com/jonschlinkert/even</w:t>
        </w:r>
      </w:hyperlink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). </w:t>
      </w:r>
    </w:p>
    <w:p w14:paraId="7B6CD194" w14:textId="77777777" w:rsidR="008B0263" w:rsidRPr="00E756AE" w:rsidRDefault="008B0263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This invocation should result in exactly the </w:t>
      </w:r>
      <w:proofErr w:type="spellStart"/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stdout</w:t>
      </w:r>
      <w:proofErr w:type="spellEnd"/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:</w:t>
      </w:r>
    </w:p>
    <w:p w14:paraId="3E516486" w14:textId="77777777" w:rsidR="008B0263" w:rsidRPr="00E756AE" w:rsidRDefault="008B0263" w:rsidP="00065DC8">
      <w:pPr>
        <w:pStyle w:val="Heading2"/>
        <w:numPr>
          <w:ilvl w:val="2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"URL_1 NET_SCORE RAMP_UP_SCORE CORRECTNESS_SCORE BUS_FACTOR_SCORE RESPONSIVE_MAINTAINER_SCORE LICENSE_SCORE"</w:t>
      </w:r>
    </w:p>
    <w:p w14:paraId="4D069F22" w14:textId="77777777" w:rsidR="008B0263" w:rsidRPr="00E756AE" w:rsidRDefault="008B0263" w:rsidP="00065DC8">
      <w:pPr>
        <w:pStyle w:val="Heading2"/>
        <w:numPr>
          <w:ilvl w:val="2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"URL_2 …"</w:t>
      </w:r>
    </w:p>
    <w:p w14:paraId="0611802D" w14:textId="36CBFDDA" w:rsidR="008B0263" w:rsidRPr="00E756AE" w:rsidRDefault="008B0263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Each score should be in the range [0,1] where 0 indicates total failure and 1 indicates perfection. The specific operationalizations are up to you</w:t>
      </w:r>
      <w:r w:rsidR="005730A0" w:rsidRPr="00E756AE">
        <w:rPr>
          <w:rFonts w:ascii="Times" w:eastAsia="Times New Roman" w:hAnsi="Times" w:cs="Times New Roman"/>
          <w:color w:val="000000"/>
          <w:sz w:val="24"/>
          <w:szCs w:val="24"/>
        </w:rPr>
        <w:t>; you must</w:t>
      </w:r>
      <w:r w:rsidR="008D219D">
        <w:rPr>
          <w:rFonts w:ascii="Times" w:eastAsia="Times New Roman" w:hAnsi="Times" w:cs="Times New Roman"/>
          <w:color w:val="000000"/>
          <w:sz w:val="24"/>
          <w:szCs w:val="24"/>
        </w:rPr>
        <w:t xml:space="preserve"> </w:t>
      </w:r>
      <w:r w:rsidR="009E688F">
        <w:rPr>
          <w:rFonts w:ascii="Times" w:eastAsia="Times New Roman" w:hAnsi="Times" w:cs="Times New Roman"/>
          <w:color w:val="000000"/>
          <w:sz w:val="24"/>
          <w:szCs w:val="24"/>
        </w:rPr>
        <w:t>de</w:t>
      </w:r>
      <w:r w:rsidR="00875313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sign </w:t>
      </w:r>
      <w:r w:rsidR="005730A0" w:rsidRPr="00E756AE">
        <w:rPr>
          <w:rFonts w:ascii="Times" w:eastAsia="Times New Roman" w:hAnsi="Times" w:cs="Times New Roman"/>
          <w:color w:val="000000"/>
          <w:sz w:val="24"/>
          <w:szCs w:val="24"/>
        </w:rPr>
        <w:t>and justify them</w:t>
      </w:r>
      <w:r w:rsidR="008D219D">
        <w:rPr>
          <w:rFonts w:ascii="Times" w:eastAsia="Times New Roman" w:hAnsi="Times" w:cs="Times New Roman"/>
          <w:color w:val="000000"/>
          <w:sz w:val="24"/>
          <w:szCs w:val="24"/>
        </w:rPr>
        <w:t xml:space="preserve"> in your report.</w:t>
      </w:r>
    </w:p>
    <w:p w14:paraId="73505448" w14:textId="32DCEB6A" w:rsidR="00343DD6" w:rsidRDefault="0093025F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The “NET_SCORE” should be calculated as [0,1] as well, as a weighted sum. You should choose the weights based on Sarah’s priorities, and</w:t>
      </w:r>
      <w:r w:rsidR="000B385E"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 explain your choi</w:t>
      </w:r>
      <w:r w:rsidR="007B444C" w:rsidRPr="00E756AE">
        <w:rPr>
          <w:rFonts w:ascii="Times" w:eastAsia="Times New Roman" w:hAnsi="Times" w:cs="Times New Roman"/>
          <w:color w:val="000000"/>
          <w:sz w:val="24"/>
          <w:szCs w:val="24"/>
        </w:rPr>
        <w:t>ce</w:t>
      </w:r>
      <w:r w:rsidR="00343DD6" w:rsidRPr="00E756AE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11D9CB62" w14:textId="0024553B" w:rsidR="007C7767" w:rsidRPr="00E756AE" w:rsidRDefault="007C7767" w:rsidP="007C7767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Should exit 0</w:t>
      </w:r>
      <w:ins w:id="11" w:author="Amusuo, Paschal Chukwuebuk" w:date="2021-09-22T11:09:00Z">
        <w:r w:rsidR="00DF5FFC">
          <w:rPr>
            <w:rFonts w:ascii="Times" w:eastAsia="Times New Roman" w:hAnsi="Times" w:cs="Times New Roman"/>
            <w:color w:val="000000"/>
            <w:sz w:val="24"/>
            <w:szCs w:val="24"/>
          </w:rPr>
          <w:t xml:space="preserve"> on success</w:t>
        </w:r>
      </w:ins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603FFD00" w14:textId="77777777" w:rsidR="007C7767" w:rsidRPr="007C7767" w:rsidRDefault="007C7767" w:rsidP="007C7767"/>
    <w:p w14:paraId="4712C882" w14:textId="77777777" w:rsidR="00343DD6" w:rsidRPr="00E756AE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lastRenderedPageBreak/>
        <w:t>"./run test", which runs a test suite and exits 0 if everything is working.</w:t>
      </w:r>
    </w:p>
    <w:p w14:paraId="47A5FC3A" w14:textId="77777777" w:rsidR="00343DD6" w:rsidRPr="00E756AE" w:rsidRDefault="008B0263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The minimum requirement for this test suite is that it contain at least 20 distinct test cases and achieve at least 80% code coverage as measured by</w:t>
      </w:r>
      <w:r w:rsidRPr="00E756AE">
        <w:rPr>
          <w:rFonts w:eastAsia="Times New Roman" w:cs="Times New Roman"/>
          <w:sz w:val="24"/>
          <w:szCs w:val="24"/>
        </w:rPr>
        <w:t> </w:t>
      </w: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line coverage.</w:t>
      </w:r>
    </w:p>
    <w:p w14:paraId="38943E45" w14:textId="4B6B6A38" w:rsidR="00343DD6" w:rsidRDefault="008B0263" w:rsidP="00065DC8">
      <w:pPr>
        <w:pStyle w:val="Heading2"/>
        <w:numPr>
          <w:ilvl w:val="1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The output from this invocation should be a line written to </w:t>
      </w:r>
      <w:proofErr w:type="spellStart"/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stdout</w:t>
      </w:r>
      <w:proofErr w:type="spellEnd"/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 xml:space="preserve"> of the form: “X/Y test cases passed. Z% line coverage achieved.”</w:t>
      </w:r>
    </w:p>
    <w:p w14:paraId="72D6B8FD" w14:textId="64A49E8A" w:rsidR="007C7767" w:rsidRDefault="007C7767" w:rsidP="007C7767">
      <w:pPr>
        <w:pStyle w:val="Heading2"/>
        <w:numPr>
          <w:ilvl w:val="1"/>
          <w:numId w:val="21"/>
        </w:numPr>
        <w:rPr>
          <w:ins w:id="12" w:author="Amusuo, Paschal Chukwuebuk" w:date="2021-09-22T11:10:00Z"/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Should exit 0</w:t>
      </w:r>
      <w:ins w:id="13" w:author="Amusuo, Paschal Chukwuebuk" w:date="2021-09-22T11:10:00Z">
        <w:r w:rsidR="00DF5FFC">
          <w:rPr>
            <w:rFonts w:ascii="Times" w:eastAsia="Times New Roman" w:hAnsi="Times" w:cs="Times New Roman"/>
            <w:color w:val="000000"/>
            <w:sz w:val="24"/>
            <w:szCs w:val="24"/>
          </w:rPr>
          <w:t xml:space="preserve"> on success</w:t>
        </w:r>
      </w:ins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.</w:t>
      </w:r>
    </w:p>
    <w:p w14:paraId="1A6307C0" w14:textId="60706B95" w:rsidR="00DF5FFC" w:rsidRPr="00DF5FFC" w:rsidRDefault="00DF5FFC" w:rsidP="00DF5FFC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lang w:eastAsia="zh-CN"/>
          <w:rPrChange w:id="14" w:author="Amusuo, Paschal Chukwuebuk" w:date="2021-09-22T11:10:00Z">
            <w:rPr>
              <w:rFonts w:ascii="Times" w:eastAsia="Times New Roman" w:hAnsi="Times" w:cs="Times New Roman"/>
              <w:color w:val="000000"/>
              <w:sz w:val="24"/>
              <w:szCs w:val="24"/>
            </w:rPr>
          </w:rPrChange>
        </w:rPr>
        <w:pPrChange w:id="15" w:author="Amusuo, Paschal Chukwuebuk" w:date="2021-09-22T11:10:00Z">
          <w:pPr>
            <w:pStyle w:val="Heading2"/>
            <w:numPr>
              <w:ilvl w:val="1"/>
              <w:numId w:val="21"/>
            </w:numPr>
            <w:ind w:left="1440" w:hanging="360"/>
          </w:pPr>
        </w:pPrChange>
      </w:pPr>
      <w:ins w:id="16" w:author="Amusuo, Paschal Chukwuebuk" w:date="2021-09-22T11:10:00Z">
        <w:r w:rsidRPr="00DF5FFC">
          <w:rPr>
            <w:rFonts w:ascii="Calibri" w:eastAsia="Times New Roman" w:hAnsi="Calibri" w:cs="Calibri"/>
            <w:color w:val="000000"/>
            <w:sz w:val="22"/>
            <w:szCs w:val="22"/>
            <w:lang w:eastAsia="zh-CN"/>
          </w:rPr>
          <w:t>In the event of an error, your program should exit with return code 1, and print a useful error message to the console. Look at the new resource on error message design for guidance.</w:t>
        </w:r>
      </w:ins>
    </w:p>
    <w:p w14:paraId="322C840A" w14:textId="04F0C1F9" w:rsidR="00343DD6" w:rsidRDefault="008B0263" w:rsidP="00065DC8">
      <w:pPr>
        <w:pStyle w:val="Heading2"/>
        <w:numPr>
          <w:ilvl w:val="0"/>
          <w:numId w:val="21"/>
        </w:numPr>
        <w:rPr>
          <w:rFonts w:ascii="Times" w:eastAsia="Times New Roman" w:hAnsi="Times" w:cs="Times New Roman"/>
          <w:color w:val="000000"/>
          <w:sz w:val="24"/>
          <w:szCs w:val="24"/>
        </w:rPr>
      </w:pPr>
      <w:r w:rsidRPr="00E756AE">
        <w:rPr>
          <w:rFonts w:ascii="Times" w:eastAsia="Times New Roman" w:hAnsi="Times" w:cs="Times New Roman"/>
          <w:color w:val="000000"/>
          <w:sz w:val="24"/>
          <w:szCs w:val="24"/>
        </w:rPr>
        <w:t>Your software must produce a log file stored in the location named in the environment variable $LOG_FILE and using the verbosity level indicated in the environment variable $LOG_LEVEL (0 means silent, 1 means informational messages, 2 means debug messages). Default log verbosity is 0.</w:t>
      </w:r>
    </w:p>
    <w:p w14:paraId="098C9419" w14:textId="626EC40F" w:rsidR="00E83D60" w:rsidRPr="009C7FEE" w:rsidRDefault="009413E7" w:rsidP="00766782">
      <w:pPr>
        <w:pStyle w:val="ListParagraph"/>
        <w:numPr>
          <w:ilvl w:val="0"/>
          <w:numId w:val="21"/>
        </w:numPr>
        <w:textAlignment w:val="center"/>
        <w:rPr>
          <w:rFonts w:ascii="Times" w:hAnsi="Times" w:cs="Calibri"/>
          <w:color w:val="000000"/>
        </w:rPr>
      </w:pPr>
      <w:r w:rsidRPr="00173B36">
        <w:rPr>
          <w:b/>
          <w:bCs/>
        </w:rPr>
        <w:t>Before submi</w:t>
      </w:r>
      <w:r w:rsidR="003404B4" w:rsidRPr="00173B36">
        <w:rPr>
          <w:b/>
          <w:bCs/>
        </w:rPr>
        <w:t>tting</w:t>
      </w:r>
      <w:r w:rsidRPr="00173B36">
        <w:rPr>
          <w:b/>
          <w:bCs/>
        </w:rPr>
        <w:t xml:space="preserve">, </w:t>
      </w:r>
      <w:r w:rsidR="003404B4" w:rsidRPr="00173B36">
        <w:rPr>
          <w:b/>
          <w:bCs/>
        </w:rPr>
        <w:t xml:space="preserve">ensure you </w:t>
      </w:r>
      <w:r w:rsidRPr="00173B36">
        <w:rPr>
          <w:b/>
          <w:bCs/>
        </w:rPr>
        <w:t>run your software on the ECEGRID server and confir</w:t>
      </w:r>
      <w:r w:rsidR="003404B4" w:rsidRPr="00173B36">
        <w:rPr>
          <w:b/>
          <w:bCs/>
        </w:rPr>
        <w:t xml:space="preserve">m it runs successfully </w:t>
      </w:r>
      <w:r w:rsidR="00B45EA0">
        <w:rPr>
          <w:b/>
          <w:bCs/>
        </w:rPr>
        <w:t>according to the “auto-grader” interface</w:t>
      </w:r>
      <w:r w:rsidR="003404B4">
        <w:t xml:space="preserve">. This is to </w:t>
      </w:r>
      <w:r w:rsidR="00173B36">
        <w:t xml:space="preserve">ensure </w:t>
      </w:r>
      <w:r w:rsidR="00F56327">
        <w:t>your software compiles</w:t>
      </w:r>
      <w:r w:rsidR="000E50DA">
        <w:t xml:space="preserve"> and runs successfully when we</w:t>
      </w:r>
      <w:r w:rsidR="00173B36">
        <w:t xml:space="preserve"> try </w:t>
      </w:r>
      <w:r w:rsidR="000E50DA">
        <w:t>testing</w:t>
      </w:r>
      <w:r w:rsidR="00173B36">
        <w:t xml:space="preserve"> or auto grading your software.</w:t>
      </w:r>
    </w:p>
    <w:p w14:paraId="4E646DF5" w14:textId="39088351" w:rsidR="009C7FEE" w:rsidRPr="009C7FEE" w:rsidRDefault="009C7FEE" w:rsidP="009C7FEE">
      <w:pPr>
        <w:pStyle w:val="ListParagraph"/>
        <w:numPr>
          <w:ilvl w:val="1"/>
          <w:numId w:val="21"/>
        </w:numPr>
        <w:textAlignment w:val="center"/>
        <w:rPr>
          <w:rFonts w:ascii="Times" w:hAnsi="Times" w:cs="Calibri"/>
          <w:color w:val="000000"/>
        </w:rPr>
      </w:pPr>
      <w:r w:rsidRPr="009C7FEE">
        <w:t>The cou</w:t>
      </w:r>
      <w:r>
        <w:t>rse staff will publish input/output examples for you to test with</w:t>
      </w:r>
      <w:r w:rsidR="002C4BFB">
        <w:t xml:space="preserve">. These will be available by </w:t>
      </w:r>
      <w:r>
        <w:t>September 15.</w:t>
      </w:r>
    </w:p>
    <w:p w14:paraId="3343EB1C" w14:textId="77777777" w:rsidR="00173B36" w:rsidRPr="00173B36" w:rsidRDefault="00173B36" w:rsidP="00173B36">
      <w:pPr>
        <w:textAlignment w:val="center"/>
        <w:rPr>
          <w:rFonts w:ascii="Times" w:hAnsi="Times" w:cs="Calibri"/>
          <w:color w:val="000000"/>
        </w:rPr>
      </w:pPr>
    </w:p>
    <w:p w14:paraId="799A597A" w14:textId="6E3E19BF" w:rsidR="00E83D60" w:rsidRPr="000D54E8" w:rsidRDefault="00ED0CAD" w:rsidP="00E83D60">
      <w:pPr>
        <w:pStyle w:val="Heading3"/>
        <w:rPr>
          <w:color w:val="2F5496" w:themeColor="accent1" w:themeShade="BF"/>
        </w:rPr>
      </w:pPr>
      <w:r>
        <w:t>Metric calculations</w:t>
      </w:r>
    </w:p>
    <w:p w14:paraId="1344B94D" w14:textId="534D855F" w:rsidR="00E83D60" w:rsidRDefault="00E83D60" w:rsidP="00E83D60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00271D7" w14:textId="7052872C" w:rsidR="00E83D60" w:rsidRPr="00E756AE" w:rsidRDefault="00E83D60" w:rsidP="00E83D60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At least one of your </w:t>
      </w:r>
      <w:r w:rsidR="00B24D60" w:rsidRPr="00E756AE">
        <w:rPr>
          <w:rFonts w:ascii="Times" w:hAnsi="Times"/>
          <w:color w:val="000000"/>
        </w:rPr>
        <w:t>metrics must use data from the GitHub API</w:t>
      </w:r>
      <w:r w:rsidR="00BB0762">
        <w:rPr>
          <w:rFonts w:ascii="Times" w:hAnsi="Times"/>
          <w:color w:val="000000"/>
        </w:rPr>
        <w:t xml:space="preserve"> (</w:t>
      </w:r>
      <w:proofErr w:type="gramStart"/>
      <w:r w:rsidR="00BB0762">
        <w:rPr>
          <w:rFonts w:ascii="Times" w:hAnsi="Times"/>
          <w:color w:val="000000"/>
        </w:rPr>
        <w:t>e.g.</w:t>
      </w:r>
      <w:proofErr w:type="gramEnd"/>
      <w:r w:rsidR="00BB0762">
        <w:rPr>
          <w:rFonts w:ascii="Times" w:hAnsi="Times"/>
          <w:color w:val="000000"/>
        </w:rPr>
        <w:t xml:space="preserve"> examining the </w:t>
      </w:r>
      <w:r w:rsidR="00C23118">
        <w:rPr>
          <w:rFonts w:ascii="Times" w:hAnsi="Times"/>
          <w:color w:val="000000"/>
        </w:rPr>
        <w:t xml:space="preserve">contributors, </w:t>
      </w:r>
      <w:r w:rsidR="00BB0762">
        <w:rPr>
          <w:rFonts w:ascii="Times" w:hAnsi="Times"/>
          <w:color w:val="000000"/>
        </w:rPr>
        <w:t>issues, pull requests, etc.).</w:t>
      </w:r>
    </w:p>
    <w:p w14:paraId="0839B175" w14:textId="357B95DE" w:rsidR="00B24D60" w:rsidRPr="00E756AE" w:rsidRDefault="00B24D60" w:rsidP="00B24D6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Many </w:t>
      </w:r>
      <w:proofErr w:type="spellStart"/>
      <w:r w:rsidRPr="00E756AE">
        <w:rPr>
          <w:rFonts w:ascii="Times" w:hAnsi="Times"/>
          <w:color w:val="000000"/>
        </w:rPr>
        <w:t>npm</w:t>
      </w:r>
      <w:proofErr w:type="spellEnd"/>
      <w:r w:rsidRPr="00E756AE">
        <w:rPr>
          <w:rFonts w:ascii="Times" w:hAnsi="Times"/>
          <w:color w:val="000000"/>
        </w:rPr>
        <w:t xml:space="preserve"> modules are stored on GitHub. </w:t>
      </w:r>
      <w:r w:rsidR="00ED3549" w:rsidRPr="00E756AE">
        <w:rPr>
          <w:rFonts w:ascii="Times" w:hAnsi="Times"/>
          <w:color w:val="000000"/>
        </w:rPr>
        <w:t>You</w:t>
      </w:r>
      <w:r w:rsidR="007F7F51">
        <w:rPr>
          <w:rFonts w:ascii="Times" w:hAnsi="Times"/>
          <w:color w:val="000000"/>
        </w:rPr>
        <w:t xml:space="preserve">r software need only </w:t>
      </w:r>
      <w:r w:rsidR="00ED3549" w:rsidRPr="00E756AE">
        <w:rPr>
          <w:rFonts w:ascii="Times" w:hAnsi="Times"/>
          <w:color w:val="000000"/>
        </w:rPr>
        <w:t xml:space="preserve">support </w:t>
      </w:r>
      <w:r w:rsidR="009C50E2" w:rsidRPr="00E756AE">
        <w:rPr>
          <w:rFonts w:ascii="Times" w:hAnsi="Times"/>
          <w:color w:val="000000"/>
        </w:rPr>
        <w:t xml:space="preserve">metric calculations on </w:t>
      </w:r>
      <w:r w:rsidR="00ED3549" w:rsidRPr="00E756AE">
        <w:rPr>
          <w:rFonts w:ascii="Times" w:hAnsi="Times"/>
          <w:color w:val="000000"/>
        </w:rPr>
        <w:t xml:space="preserve">modules that </w:t>
      </w:r>
      <w:r w:rsidR="00E23E70" w:rsidRPr="00E756AE">
        <w:rPr>
          <w:rFonts w:ascii="Times" w:hAnsi="Times"/>
          <w:color w:val="000000"/>
        </w:rPr>
        <w:t xml:space="preserve">are hosted on GitHub </w:t>
      </w:r>
      <w:r w:rsidR="00ED3549" w:rsidRPr="00E756AE">
        <w:rPr>
          <w:rFonts w:ascii="Times" w:hAnsi="Times"/>
          <w:color w:val="000000"/>
        </w:rPr>
        <w:t xml:space="preserve">(although your software should behave “appropriately” </w:t>
      </w:r>
      <w:r w:rsidR="00E7754F">
        <w:rPr>
          <w:rFonts w:ascii="Times" w:hAnsi="Times"/>
          <w:color w:val="000000"/>
        </w:rPr>
        <w:t>in other hosting circumstances</w:t>
      </w:r>
      <w:r w:rsidR="00896154" w:rsidRPr="00E756AE">
        <w:rPr>
          <w:rFonts w:ascii="Times" w:hAnsi="Times"/>
          <w:color w:val="000000"/>
        </w:rPr>
        <w:t>).</w:t>
      </w:r>
    </w:p>
    <w:p w14:paraId="71926183" w14:textId="5FBDF70C" w:rsidR="009C118A" w:rsidRPr="00E756AE" w:rsidRDefault="004D3422" w:rsidP="00E83D6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You must create GitHub tokens to programmatically access the GitHub API</w:t>
      </w:r>
      <w:r w:rsidR="009D693F" w:rsidRPr="00E756AE">
        <w:rPr>
          <w:rFonts w:ascii="Times" w:hAnsi="Times"/>
          <w:color w:val="000000"/>
        </w:rPr>
        <w:t xml:space="preserve"> (FYI there is a rate limit)</w:t>
      </w:r>
      <w:r w:rsidRPr="00E756AE">
        <w:rPr>
          <w:rFonts w:ascii="Times" w:hAnsi="Times"/>
          <w:color w:val="000000"/>
        </w:rPr>
        <w:t>.</w:t>
      </w:r>
    </w:p>
    <w:p w14:paraId="76D2378F" w14:textId="6DC41B85" w:rsidR="008517F4" w:rsidRPr="00E756AE" w:rsidRDefault="008517F4" w:rsidP="000D3BDB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You may use either the REST API or the </w:t>
      </w:r>
      <w:proofErr w:type="spellStart"/>
      <w:r w:rsidRPr="00E756AE">
        <w:rPr>
          <w:rFonts w:ascii="Times" w:hAnsi="Times"/>
          <w:color w:val="000000"/>
        </w:rPr>
        <w:t>GraphQL</w:t>
      </w:r>
      <w:proofErr w:type="spellEnd"/>
      <w:r w:rsidRPr="00E756AE">
        <w:rPr>
          <w:rFonts w:ascii="Times" w:hAnsi="Times"/>
          <w:color w:val="000000"/>
        </w:rPr>
        <w:t xml:space="preserve"> API.</w:t>
      </w:r>
    </w:p>
    <w:p w14:paraId="15BB80E5" w14:textId="2B0EEE21" w:rsidR="009C118A" w:rsidRPr="00E756AE" w:rsidRDefault="009C118A" w:rsidP="000D3BDB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You must not conduct “web scraping” of GitHub, where you hit the web service with raw URLs and parse the resulting HTML.</w:t>
      </w:r>
    </w:p>
    <w:p w14:paraId="2638DC1D" w14:textId="07B7E420" w:rsidR="008B0263" w:rsidRPr="00E756AE" w:rsidRDefault="004D3422" w:rsidP="00E83D6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Y</w:t>
      </w:r>
      <w:r w:rsidR="008B0263" w:rsidRPr="00E756AE">
        <w:rPr>
          <w:rFonts w:ascii="Times" w:hAnsi="Times"/>
          <w:color w:val="000000"/>
        </w:rPr>
        <w:t xml:space="preserve">ou should not upload your tokens to </w:t>
      </w:r>
      <w:r w:rsidR="001406E8" w:rsidRPr="00E756AE">
        <w:rPr>
          <w:rFonts w:ascii="Times" w:hAnsi="Times"/>
          <w:color w:val="000000"/>
        </w:rPr>
        <w:t>a publicly-visible location</w:t>
      </w:r>
      <w:r w:rsidR="00D2315E" w:rsidRPr="00E756AE">
        <w:rPr>
          <w:rFonts w:ascii="Times" w:hAnsi="Times"/>
          <w:color w:val="000000"/>
        </w:rPr>
        <w:t xml:space="preserve"> (</w:t>
      </w:r>
      <w:hyperlink r:id="rId31" w:history="1">
        <w:r w:rsidR="00782325">
          <w:rPr>
            <w:color w:val="000000"/>
          </w:rPr>
          <w:t xml:space="preserve">Link explaining why </w:t>
        </w:r>
        <w:r w:rsidR="00D2315E" w:rsidRPr="00E756AE">
          <w:rPr>
            <w:color w:val="000000"/>
          </w:rPr>
          <w:t>not?</w:t>
        </w:r>
      </w:hyperlink>
      <w:r w:rsidR="00D2315E" w:rsidRPr="00E756AE">
        <w:rPr>
          <w:rFonts w:ascii="Times" w:hAnsi="Times"/>
          <w:color w:val="000000"/>
        </w:rPr>
        <w:t>)</w:t>
      </w:r>
      <w:r w:rsidR="008B0263" w:rsidRPr="00E756AE">
        <w:rPr>
          <w:rFonts w:ascii="Times" w:hAnsi="Times"/>
          <w:color w:val="000000"/>
        </w:rPr>
        <w:t xml:space="preserve">. </w:t>
      </w:r>
      <w:r w:rsidR="00743F2B" w:rsidRPr="00E756AE">
        <w:rPr>
          <w:rFonts w:ascii="Times" w:hAnsi="Times"/>
          <w:color w:val="000000"/>
        </w:rPr>
        <w:t>GitHub token</w:t>
      </w:r>
      <w:r w:rsidR="004F248C" w:rsidRPr="00E756AE">
        <w:rPr>
          <w:rFonts w:ascii="Times" w:hAnsi="Times"/>
          <w:color w:val="000000"/>
        </w:rPr>
        <w:t>s</w:t>
      </w:r>
      <w:r w:rsidR="00743F2B" w:rsidRPr="00E756AE">
        <w:rPr>
          <w:rFonts w:ascii="Times" w:hAnsi="Times"/>
          <w:color w:val="000000"/>
        </w:rPr>
        <w:t xml:space="preserve"> should instead </w:t>
      </w:r>
      <w:r w:rsidR="008B0263" w:rsidRPr="00E756AE">
        <w:rPr>
          <w:rFonts w:ascii="Times" w:hAnsi="Times"/>
          <w:color w:val="000000"/>
        </w:rPr>
        <w:t>always be specified by the environment variable $GITHUB_TOKEN.</w:t>
      </w:r>
      <w:r w:rsidR="0076357B" w:rsidRPr="00E756AE">
        <w:rPr>
          <w:rFonts w:ascii="Times" w:hAnsi="Times"/>
          <w:color w:val="000000"/>
        </w:rPr>
        <w:t xml:space="preserve"> </w:t>
      </w:r>
    </w:p>
    <w:p w14:paraId="4E40865C" w14:textId="77777777" w:rsidR="00487D6E" w:rsidRPr="00E756AE" w:rsidRDefault="00487D6E" w:rsidP="00487D6E">
      <w:pPr>
        <w:pStyle w:val="xxmsonormal"/>
        <w:spacing w:before="0" w:beforeAutospacing="0" w:after="0" w:afterAutospacing="0"/>
        <w:textAlignment w:val="center"/>
      </w:pPr>
    </w:p>
    <w:p w14:paraId="549175C7" w14:textId="77777777" w:rsidR="009D693F" w:rsidRPr="00E756AE" w:rsidRDefault="00487D6E" w:rsidP="009D693F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At least one of your metrics must use data from the source code repository, not using the GitHub API.</w:t>
      </w:r>
      <w:r w:rsidR="009D693F" w:rsidRPr="00E756AE">
        <w:rPr>
          <w:rFonts w:ascii="Times" w:hAnsi="Times"/>
          <w:color w:val="000000"/>
        </w:rPr>
        <w:t xml:space="preserve"> To conduct this analysis, you should:</w:t>
      </w:r>
    </w:p>
    <w:p w14:paraId="17DE1AA0" w14:textId="77777777" w:rsidR="009D693F" w:rsidRPr="00E756AE" w:rsidRDefault="00677216" w:rsidP="009D693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Clone the repository locally</w:t>
      </w:r>
    </w:p>
    <w:p w14:paraId="2E14B3C2" w14:textId="72A6BAF7" w:rsidR="009D693F" w:rsidRDefault="00677216" w:rsidP="009D693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Write the analysis </w:t>
      </w:r>
      <w:r w:rsidR="004E137B">
        <w:rPr>
          <w:rFonts w:ascii="Times" w:hAnsi="Times"/>
          <w:color w:val="000000"/>
        </w:rPr>
        <w:t xml:space="preserve">using </w:t>
      </w:r>
      <w:r w:rsidRPr="00E756AE">
        <w:rPr>
          <w:rFonts w:ascii="Times" w:hAnsi="Times"/>
          <w:color w:val="000000"/>
        </w:rPr>
        <w:t>a programming language of your choice.</w:t>
      </w:r>
    </w:p>
    <w:p w14:paraId="19B9CE04" w14:textId="5360699C" w:rsidR="00783837" w:rsidRDefault="004E137B" w:rsidP="009D693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You might want to interact with </w:t>
      </w:r>
      <w:r w:rsidR="00783837">
        <w:rPr>
          <w:rFonts w:ascii="Times" w:hAnsi="Times"/>
          <w:color w:val="000000"/>
        </w:rPr>
        <w:t xml:space="preserve">the </w:t>
      </w:r>
      <w:r>
        <w:rPr>
          <w:rFonts w:ascii="Times" w:hAnsi="Times"/>
          <w:color w:val="000000"/>
        </w:rPr>
        <w:t>Git</w:t>
      </w:r>
      <w:r w:rsidR="00783837">
        <w:rPr>
          <w:rFonts w:ascii="Times" w:hAnsi="Times"/>
          <w:color w:val="000000"/>
        </w:rPr>
        <w:t xml:space="preserve"> metadata programmatically.</w:t>
      </w:r>
    </w:p>
    <w:p w14:paraId="45B0F9A6" w14:textId="2DD10AFA" w:rsidR="009D693F" w:rsidRPr="00783837" w:rsidRDefault="004E137B" w:rsidP="0078383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Use </w:t>
      </w:r>
      <w:r w:rsidRPr="00E756AE">
        <w:rPr>
          <w:rFonts w:ascii="Times" w:hAnsi="Times"/>
          <w:color w:val="000000"/>
        </w:rPr>
        <w:t>a Git library</w:t>
      </w:r>
      <w:r>
        <w:rPr>
          <w:rFonts w:ascii="Times" w:hAnsi="Times"/>
          <w:color w:val="000000"/>
        </w:rPr>
        <w:t>, such as:</w:t>
      </w:r>
      <w:r w:rsidR="00783837">
        <w:rPr>
          <w:rFonts w:ascii="Times" w:hAnsi="Times"/>
          <w:color w:val="000000"/>
        </w:rPr>
        <w:t xml:space="preserve"> </w:t>
      </w:r>
      <w:r w:rsidR="00677216" w:rsidRPr="00783837">
        <w:rPr>
          <w:rFonts w:ascii="Times" w:hAnsi="Times"/>
          <w:color w:val="000000"/>
        </w:rPr>
        <w:t>Java-Git (</w:t>
      </w:r>
      <w:proofErr w:type="spellStart"/>
      <w:r w:rsidR="00677216" w:rsidRPr="00783837">
        <w:rPr>
          <w:rFonts w:ascii="Times" w:hAnsi="Times"/>
          <w:color w:val="000000"/>
        </w:rPr>
        <w:t>Jgit</w:t>
      </w:r>
      <w:proofErr w:type="spellEnd"/>
      <w:r w:rsidR="00677216" w:rsidRPr="00783837">
        <w:rPr>
          <w:rFonts w:ascii="Times" w:hAnsi="Times"/>
          <w:color w:val="000000"/>
        </w:rPr>
        <w:t>)</w:t>
      </w:r>
      <w:r w:rsidR="009D693F" w:rsidRPr="00783837">
        <w:rPr>
          <w:rFonts w:ascii="Times" w:hAnsi="Times"/>
          <w:color w:val="000000"/>
        </w:rPr>
        <w:t>, Python (</w:t>
      </w:r>
      <w:proofErr w:type="spellStart"/>
      <w:r w:rsidR="009D693F" w:rsidRPr="00783837">
        <w:rPr>
          <w:rFonts w:ascii="Times" w:hAnsi="Times"/>
          <w:color w:val="000000"/>
        </w:rPr>
        <w:t>GitPython</w:t>
      </w:r>
      <w:proofErr w:type="spellEnd"/>
      <w:r w:rsidR="009D693F" w:rsidRPr="00783837">
        <w:rPr>
          <w:rFonts w:ascii="Times" w:hAnsi="Times"/>
          <w:color w:val="000000"/>
        </w:rPr>
        <w:t>)</w:t>
      </w:r>
    </w:p>
    <w:p w14:paraId="102CC498" w14:textId="385B4B6B" w:rsidR="00677216" w:rsidRDefault="009D693F" w:rsidP="009D693F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Y</w:t>
      </w:r>
      <w:r w:rsidR="00677216" w:rsidRPr="00E756AE">
        <w:rPr>
          <w:rFonts w:ascii="Times" w:hAnsi="Times"/>
          <w:color w:val="000000"/>
        </w:rPr>
        <w:t xml:space="preserve">ou </w:t>
      </w:r>
      <w:r w:rsidR="00677216" w:rsidRPr="00CD770B">
        <w:rPr>
          <w:rFonts w:ascii="Times" w:hAnsi="Times"/>
          <w:i/>
          <w:iCs/>
          <w:color w:val="000000"/>
        </w:rPr>
        <w:t>cannot</w:t>
      </w:r>
      <w:r w:rsidR="00677216" w:rsidRPr="00E756AE">
        <w:rPr>
          <w:rFonts w:ascii="Times" w:hAnsi="Times"/>
          <w:color w:val="000000"/>
        </w:rPr>
        <w:t xml:space="preserve"> implement analysis by "shelling out" to the git bash CLI</w:t>
      </w:r>
    </w:p>
    <w:p w14:paraId="21690AC9" w14:textId="7EB32E8C" w:rsidR="00BD03ED" w:rsidRPr="00E756AE" w:rsidRDefault="00BD03ED" w:rsidP="00BD03ED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You might also choose to </w:t>
      </w:r>
      <w:r w:rsidR="00154897">
        <w:rPr>
          <w:rFonts w:ascii="Times" w:hAnsi="Times"/>
          <w:color w:val="000000"/>
        </w:rPr>
        <w:t xml:space="preserve">analyze the software itself. </w:t>
      </w:r>
      <w:r w:rsidR="00511F60">
        <w:rPr>
          <w:rFonts w:ascii="Times" w:hAnsi="Times"/>
          <w:b/>
          <w:bCs/>
          <w:color w:val="000000"/>
        </w:rPr>
        <w:t xml:space="preserve">Do not execute the software nor its test suite in an </w:t>
      </w:r>
      <w:proofErr w:type="spellStart"/>
      <w:r w:rsidR="00511F60">
        <w:rPr>
          <w:rFonts w:ascii="Times" w:hAnsi="Times"/>
          <w:b/>
          <w:bCs/>
          <w:color w:val="000000"/>
        </w:rPr>
        <w:t>unsandboxed</w:t>
      </w:r>
      <w:proofErr w:type="spellEnd"/>
      <w:r w:rsidR="00511F60">
        <w:rPr>
          <w:rFonts w:ascii="Times" w:hAnsi="Times"/>
          <w:b/>
          <w:bCs/>
          <w:color w:val="000000"/>
        </w:rPr>
        <w:t xml:space="preserve"> environment. </w:t>
      </w:r>
      <w:r w:rsidR="00511F60">
        <w:rPr>
          <w:rFonts w:ascii="Times" w:hAnsi="Times"/>
          <w:color w:val="000000"/>
        </w:rPr>
        <w:t>I</w:t>
      </w:r>
      <w:r w:rsidR="00154897">
        <w:rPr>
          <w:rFonts w:ascii="Times" w:hAnsi="Times"/>
          <w:color w:val="000000"/>
        </w:rPr>
        <w:t xml:space="preserve">f the software is malicious, you expose </w:t>
      </w:r>
      <w:r w:rsidR="00154897">
        <w:rPr>
          <w:rFonts w:ascii="Times" w:hAnsi="Times"/>
          <w:color w:val="000000"/>
        </w:rPr>
        <w:lastRenderedPageBreak/>
        <w:t xml:space="preserve">yourself to substantial risk. But you could </w:t>
      </w:r>
      <w:r w:rsidR="00511F60">
        <w:rPr>
          <w:rFonts w:ascii="Times" w:hAnsi="Times"/>
          <w:color w:val="000000"/>
        </w:rPr>
        <w:t xml:space="preserve">consider </w:t>
      </w:r>
      <w:r w:rsidR="00154897">
        <w:rPr>
          <w:rFonts w:ascii="Times" w:hAnsi="Times"/>
          <w:color w:val="000000"/>
        </w:rPr>
        <w:t xml:space="preserve">a static analysis, </w:t>
      </w:r>
      <w:proofErr w:type="gramStart"/>
      <w:r w:rsidR="00154897">
        <w:rPr>
          <w:rFonts w:ascii="Times" w:hAnsi="Times"/>
          <w:color w:val="000000"/>
        </w:rPr>
        <w:t>e.g.</w:t>
      </w:r>
      <w:proofErr w:type="gramEnd"/>
      <w:r w:rsidR="00511F60">
        <w:rPr>
          <w:rFonts w:ascii="Times" w:hAnsi="Times"/>
          <w:color w:val="000000"/>
        </w:rPr>
        <w:t xml:space="preserve"> </w:t>
      </w:r>
      <w:r w:rsidR="00833BE5">
        <w:rPr>
          <w:rFonts w:ascii="Times" w:hAnsi="Times"/>
          <w:color w:val="000000"/>
        </w:rPr>
        <w:t xml:space="preserve">attempting to parse and </w:t>
      </w:r>
      <w:r w:rsidR="00511F60">
        <w:rPr>
          <w:rFonts w:ascii="Times" w:hAnsi="Times"/>
          <w:color w:val="000000"/>
        </w:rPr>
        <w:t>walk the AST</w:t>
      </w:r>
      <w:r w:rsidR="00833BE5">
        <w:rPr>
          <w:rFonts w:ascii="Times" w:hAnsi="Times"/>
          <w:color w:val="000000"/>
        </w:rPr>
        <w:t xml:space="preserve"> using a JavaScript parsing tool.</w:t>
      </w:r>
    </w:p>
    <w:p w14:paraId="2A4F61F6" w14:textId="08B36B93" w:rsidR="00677216" w:rsidRDefault="00677216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66329322" w14:textId="3D436A0D" w:rsidR="00173B36" w:rsidRDefault="00173B36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E48415F" w14:textId="77777777" w:rsidR="00173B36" w:rsidRDefault="00173B36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730661FE" w14:textId="778AB356" w:rsidR="00A60A83" w:rsidRPr="000D54E8" w:rsidRDefault="00A60A83" w:rsidP="00A60A83">
      <w:pPr>
        <w:pStyle w:val="Heading3"/>
        <w:rPr>
          <w:color w:val="2F5496" w:themeColor="accent1" w:themeShade="BF"/>
        </w:rPr>
      </w:pPr>
      <w:r>
        <w:t>Source code hosting</w:t>
      </w:r>
    </w:p>
    <w:p w14:paraId="5257FA0D" w14:textId="0CA84171" w:rsidR="00A60A83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137ACA7D" w14:textId="5884E1C1" w:rsidR="006852EC" w:rsidRDefault="00D66BE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GitHub</w:t>
      </w:r>
      <w:r w:rsidR="00586C36">
        <w:rPr>
          <w:rFonts w:ascii="Times" w:hAnsi="Times" w:cs="Calibri"/>
          <w:color w:val="000000"/>
        </w:rPr>
        <w:t xml:space="preserve"> classroom </w:t>
      </w:r>
      <w:r w:rsidR="00061F5D">
        <w:rPr>
          <w:rFonts w:ascii="Times" w:hAnsi="Times" w:cs="Calibri"/>
          <w:color w:val="000000"/>
        </w:rPr>
        <w:t>will</w:t>
      </w:r>
      <w:r w:rsidR="00586C36">
        <w:rPr>
          <w:rFonts w:ascii="Times" w:hAnsi="Times" w:cs="Calibri"/>
          <w:color w:val="000000"/>
        </w:rPr>
        <w:t xml:space="preserve"> be used </w:t>
      </w:r>
      <w:r w:rsidR="00BF2E13">
        <w:rPr>
          <w:rFonts w:ascii="Times" w:hAnsi="Times" w:cs="Calibri"/>
          <w:color w:val="000000"/>
        </w:rPr>
        <w:t>for the submission of this project.</w:t>
      </w:r>
      <w:r w:rsidR="006852EC">
        <w:rPr>
          <w:rFonts w:ascii="Times" w:hAnsi="Times" w:cs="Calibri"/>
          <w:color w:val="000000"/>
        </w:rPr>
        <w:t xml:space="preserve"> The following steps </w:t>
      </w:r>
      <w:r w:rsidR="002F43B4">
        <w:rPr>
          <w:rFonts w:ascii="Times" w:hAnsi="Times" w:cs="Calibri"/>
          <w:color w:val="000000"/>
        </w:rPr>
        <w:t xml:space="preserve">will help </w:t>
      </w:r>
      <w:r w:rsidR="006852EC">
        <w:rPr>
          <w:rFonts w:ascii="Times" w:hAnsi="Times" w:cs="Calibri"/>
          <w:color w:val="000000"/>
        </w:rPr>
        <w:t xml:space="preserve">you create a team and submit your assignment on </w:t>
      </w:r>
      <w:r w:rsidR="00882622">
        <w:rPr>
          <w:rFonts w:ascii="Times" w:hAnsi="Times" w:cs="Calibri"/>
          <w:color w:val="000000"/>
        </w:rPr>
        <w:t>GitHub</w:t>
      </w:r>
      <w:r w:rsidR="006852EC">
        <w:rPr>
          <w:rFonts w:ascii="Times" w:hAnsi="Times" w:cs="Calibri"/>
          <w:color w:val="000000"/>
        </w:rPr>
        <w:t xml:space="preserve"> classroom.</w:t>
      </w:r>
      <w:r w:rsidR="000A5CA3">
        <w:rPr>
          <w:rFonts w:ascii="Times" w:hAnsi="Times" w:cs="Calibri"/>
          <w:color w:val="000000"/>
        </w:rPr>
        <w:t xml:space="preserve"> </w:t>
      </w:r>
    </w:p>
    <w:p w14:paraId="57324C09" w14:textId="1A3C5C7D" w:rsidR="00882622" w:rsidRDefault="00882622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99D71BB" w14:textId="3E9F9C5E" w:rsidR="006D7CAA" w:rsidRPr="0032633E" w:rsidRDefault="00BF13A3" w:rsidP="0032633E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hyperlink r:id="rId32" w:history="1">
        <w:r w:rsidR="007C6121" w:rsidRPr="007C6121">
          <w:rPr>
            <w:rStyle w:val="Hyperlink"/>
            <w:rFonts w:ascii="Times" w:hAnsi="Times" w:cs="Calibri"/>
          </w:rPr>
          <w:t>Here</w:t>
        </w:r>
      </w:hyperlink>
      <w:r w:rsidR="00D66BE3">
        <w:rPr>
          <w:rFonts w:ascii="Times" w:hAnsi="Times" w:cs="Calibri"/>
          <w:color w:val="000000"/>
        </w:rPr>
        <w:t xml:space="preserve"> is an invitation link to the assignment on GitHub classroom.</w:t>
      </w:r>
    </w:p>
    <w:p w14:paraId="6B75464B" w14:textId="374935E6" w:rsidR="00075D25" w:rsidRDefault="00075D25" w:rsidP="006852EC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For each project group, one student </w:t>
      </w:r>
      <w:r w:rsidR="00D06E88">
        <w:rPr>
          <w:rFonts w:ascii="Times" w:hAnsi="Times" w:cs="Calibri"/>
          <w:color w:val="000000"/>
        </w:rPr>
        <w:t>should open the link and create a team for your group.</w:t>
      </w:r>
      <w:r w:rsidR="00B05920">
        <w:rPr>
          <w:rFonts w:ascii="Times" w:hAnsi="Times" w:cs="Calibri"/>
          <w:color w:val="000000"/>
        </w:rPr>
        <w:t xml:space="preserve"> </w:t>
      </w:r>
      <w:r w:rsidR="00B05920" w:rsidRPr="00F8542A">
        <w:rPr>
          <w:rFonts w:ascii="Times" w:hAnsi="Times" w:cs="Calibri"/>
          <w:b/>
          <w:bCs/>
          <w:color w:val="000000"/>
        </w:rPr>
        <w:t xml:space="preserve">The </w:t>
      </w:r>
      <w:r w:rsidR="00F8542A" w:rsidRPr="00F8542A">
        <w:rPr>
          <w:rFonts w:ascii="Times" w:hAnsi="Times" w:cs="Calibri"/>
          <w:b/>
          <w:bCs/>
          <w:color w:val="000000"/>
        </w:rPr>
        <w:t>team’s</w:t>
      </w:r>
      <w:r w:rsidR="00B05920" w:rsidRPr="00F8542A">
        <w:rPr>
          <w:rFonts w:ascii="Times" w:hAnsi="Times" w:cs="Calibri"/>
          <w:b/>
          <w:bCs/>
          <w:color w:val="000000"/>
        </w:rPr>
        <w:t xml:space="preserve"> name should be </w:t>
      </w:r>
      <w:r w:rsidR="00337F8D">
        <w:rPr>
          <w:rFonts w:ascii="Times" w:hAnsi="Times" w:cs="Calibri"/>
          <w:b/>
          <w:bCs/>
          <w:color w:val="000000"/>
        </w:rPr>
        <w:t xml:space="preserve">the </w:t>
      </w:r>
      <w:r w:rsidR="00B05920" w:rsidRPr="00F8542A">
        <w:rPr>
          <w:rFonts w:ascii="Times" w:hAnsi="Times" w:cs="Calibri"/>
          <w:b/>
          <w:bCs/>
          <w:color w:val="000000"/>
        </w:rPr>
        <w:t xml:space="preserve">same as on </w:t>
      </w:r>
      <w:r w:rsidR="00951FB1" w:rsidRPr="00F8542A">
        <w:rPr>
          <w:rFonts w:ascii="Times" w:hAnsi="Times" w:cs="Calibri"/>
          <w:b/>
          <w:bCs/>
          <w:color w:val="000000"/>
        </w:rPr>
        <w:t>Brightspace</w:t>
      </w:r>
      <w:r w:rsidR="00B05920">
        <w:rPr>
          <w:rFonts w:ascii="Times" w:hAnsi="Times" w:cs="Calibri"/>
          <w:color w:val="000000"/>
        </w:rPr>
        <w:t>.</w:t>
      </w:r>
    </w:p>
    <w:p w14:paraId="44E60A92" w14:textId="32EF50F0" w:rsidR="00A7755C" w:rsidRDefault="00D06E88" w:rsidP="00173402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The other </w:t>
      </w:r>
      <w:r w:rsidR="00F8542A">
        <w:rPr>
          <w:rFonts w:ascii="Times" w:hAnsi="Times" w:cs="Calibri"/>
          <w:color w:val="000000"/>
        </w:rPr>
        <w:t xml:space="preserve">2 </w:t>
      </w:r>
      <w:r>
        <w:rPr>
          <w:rFonts w:ascii="Times" w:hAnsi="Times" w:cs="Calibri"/>
          <w:color w:val="000000"/>
        </w:rPr>
        <w:t xml:space="preserve">students are to join that group </w:t>
      </w:r>
      <w:r w:rsidR="00F8542A">
        <w:rPr>
          <w:rFonts w:ascii="Times" w:hAnsi="Times" w:cs="Calibri"/>
          <w:color w:val="000000"/>
        </w:rPr>
        <w:t>when they access the link.</w:t>
      </w:r>
    </w:p>
    <w:p w14:paraId="3EE38699" w14:textId="030A6267" w:rsidR="007F1E85" w:rsidRDefault="007F1E85" w:rsidP="006852EC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The project should be uploaded as a repository in your </w:t>
      </w:r>
      <w:r w:rsidR="006839F3">
        <w:rPr>
          <w:rFonts w:ascii="Times" w:hAnsi="Times" w:cs="Calibri"/>
          <w:color w:val="000000"/>
        </w:rPr>
        <w:t>GitHub</w:t>
      </w:r>
      <w:r w:rsidR="00BC4DED">
        <w:rPr>
          <w:rFonts w:ascii="Times" w:hAnsi="Times" w:cs="Calibri"/>
          <w:color w:val="000000"/>
        </w:rPr>
        <w:t xml:space="preserve"> </w:t>
      </w:r>
      <w:r>
        <w:rPr>
          <w:rFonts w:ascii="Times" w:hAnsi="Times" w:cs="Calibri"/>
          <w:color w:val="000000"/>
        </w:rPr>
        <w:t>team</w:t>
      </w:r>
      <w:r w:rsidR="00BC4DED">
        <w:rPr>
          <w:rFonts w:ascii="Times" w:hAnsi="Times" w:cs="Calibri"/>
          <w:color w:val="000000"/>
        </w:rPr>
        <w:t>’s page</w:t>
      </w:r>
      <w:r w:rsidR="00A7755C">
        <w:rPr>
          <w:rFonts w:ascii="Times" w:hAnsi="Times" w:cs="Calibri"/>
          <w:color w:val="000000"/>
        </w:rPr>
        <w:t xml:space="preserve"> and the repository link, attached to your submission report.</w:t>
      </w:r>
    </w:p>
    <w:p w14:paraId="3904C54B" w14:textId="09799774" w:rsidR="00173402" w:rsidRDefault="00A7755C" w:rsidP="00173402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Projects uploaded in this manner would be visible to only the team members and the course instructors.</w:t>
      </w:r>
    </w:p>
    <w:p w14:paraId="5C5F598B" w14:textId="0558805B" w:rsidR="00A7755C" w:rsidRPr="005C3258" w:rsidRDefault="00760989" w:rsidP="00182376">
      <w:pPr>
        <w:pStyle w:val="xxmsonormal"/>
        <w:numPr>
          <w:ilvl w:val="0"/>
          <w:numId w:val="23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b/>
          <w:bCs/>
          <w:color w:val="000000"/>
        </w:rPr>
        <w:t>Per the academic honesty requirements of this course, y</w:t>
      </w:r>
      <w:r w:rsidR="00173402" w:rsidRPr="005C3258">
        <w:rPr>
          <w:rFonts w:ascii="Times" w:hAnsi="Times" w:cs="Calibri"/>
          <w:b/>
          <w:bCs/>
          <w:color w:val="000000"/>
        </w:rPr>
        <w:t xml:space="preserve">ou are not permitted to </w:t>
      </w:r>
      <w:r w:rsidR="00941B2F" w:rsidRPr="005C3258">
        <w:rPr>
          <w:rFonts w:ascii="Times" w:hAnsi="Times" w:cs="Calibri"/>
          <w:b/>
          <w:bCs/>
          <w:color w:val="000000"/>
        </w:rPr>
        <w:t xml:space="preserve">work with </w:t>
      </w:r>
      <w:r w:rsidR="00882622" w:rsidRPr="005C3258">
        <w:rPr>
          <w:rFonts w:ascii="Times" w:hAnsi="Times" w:cs="Calibri"/>
          <w:b/>
          <w:bCs/>
          <w:color w:val="000000"/>
        </w:rPr>
        <w:t>other team</w:t>
      </w:r>
      <w:r w:rsidR="00941B2F" w:rsidRPr="005C3258">
        <w:rPr>
          <w:rFonts w:ascii="Times" w:hAnsi="Times" w:cs="Calibri"/>
          <w:b/>
          <w:bCs/>
          <w:color w:val="000000"/>
        </w:rPr>
        <w:t>s</w:t>
      </w:r>
      <w:r w:rsidR="00922C64">
        <w:rPr>
          <w:rFonts w:ascii="Times" w:hAnsi="Times" w:cs="Calibri"/>
          <w:b/>
          <w:bCs/>
          <w:color w:val="000000"/>
        </w:rPr>
        <w:t xml:space="preserve">, compare software implementations, </w:t>
      </w:r>
      <w:r>
        <w:rPr>
          <w:rFonts w:ascii="Times" w:hAnsi="Times" w:cs="Calibri"/>
          <w:b/>
          <w:bCs/>
          <w:color w:val="000000"/>
        </w:rPr>
        <w:t>and so on.</w:t>
      </w:r>
    </w:p>
    <w:p w14:paraId="0E9F708B" w14:textId="0A2C6C2B" w:rsidR="00A60A83" w:rsidRDefault="00A60A83" w:rsidP="00A60A83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5C68641" w14:textId="6398FDBF" w:rsidR="00390053" w:rsidRDefault="00390053" w:rsidP="00390053">
      <w:pPr>
        <w:pStyle w:val="Heading3"/>
      </w:pPr>
      <w:r>
        <w:t>Project management</w:t>
      </w:r>
    </w:p>
    <w:p w14:paraId="7F4B80B8" w14:textId="0E96081C" w:rsidR="0018108F" w:rsidRDefault="0018108F" w:rsidP="0018108F"/>
    <w:p w14:paraId="2CC1D7FD" w14:textId="352206B9" w:rsidR="0018108F" w:rsidRDefault="003A02A6" w:rsidP="0018108F">
      <w:pPr>
        <w:rPr>
          <w:rFonts w:ascii="Times" w:eastAsia="Times New Roman" w:hAnsi="Times" w:cs="Times New Roman"/>
          <w:color w:val="000000"/>
        </w:rPr>
      </w:pPr>
      <w:r w:rsidRPr="00E756AE">
        <w:rPr>
          <w:rFonts w:ascii="Times" w:eastAsia="Times New Roman" w:hAnsi="Times" w:cs="Times New Roman"/>
          <w:color w:val="000000"/>
        </w:rPr>
        <w:t>I r</w:t>
      </w:r>
      <w:r w:rsidR="0018108F" w:rsidRPr="00E756AE">
        <w:rPr>
          <w:rFonts w:ascii="Times" w:eastAsia="Times New Roman" w:hAnsi="Times" w:cs="Times New Roman"/>
          <w:color w:val="000000"/>
        </w:rPr>
        <w:t>ecommend but do not require that you use GitHub Project Boards for progress tracking.</w:t>
      </w:r>
    </w:p>
    <w:p w14:paraId="7568AB04" w14:textId="4B75A10D" w:rsidR="00F407CF" w:rsidRDefault="00F407CF" w:rsidP="0018108F">
      <w:pPr>
        <w:rPr>
          <w:rFonts w:ascii="Times" w:eastAsia="Times New Roman" w:hAnsi="Times" w:cs="Times New Roman"/>
          <w:color w:val="000000"/>
        </w:rPr>
      </w:pPr>
    </w:p>
    <w:p w14:paraId="5B4A4538" w14:textId="2CF6DDC5" w:rsidR="00F407CF" w:rsidRDefault="00F407CF" w:rsidP="00F407CF">
      <w:pPr>
        <w:pStyle w:val="Heading3"/>
      </w:pPr>
      <w:r>
        <w:t>Software re-use</w:t>
      </w:r>
    </w:p>
    <w:p w14:paraId="7AB05F70" w14:textId="15A6A4D0" w:rsidR="00F407CF" w:rsidRDefault="00F407CF" w:rsidP="0018108F">
      <w:pPr>
        <w:rPr>
          <w:rFonts w:ascii="Times" w:eastAsia="Times New Roman" w:hAnsi="Times" w:cs="Times New Roman"/>
          <w:color w:val="000000"/>
        </w:rPr>
      </w:pPr>
    </w:p>
    <w:p w14:paraId="6E3A8685" w14:textId="486D9F63" w:rsidR="001236B4" w:rsidRDefault="00F407CF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You are allowed to re-use existing software to support your implementation</w:t>
      </w:r>
      <w:r w:rsidR="005C783B">
        <w:rPr>
          <w:rFonts w:ascii="Times" w:eastAsia="Times New Roman" w:hAnsi="Times" w:cs="Times New Roman"/>
          <w:color w:val="000000"/>
        </w:rPr>
        <w:t>, either as tools (</w:t>
      </w:r>
      <w:proofErr w:type="gramStart"/>
      <w:r w:rsidR="005C783B">
        <w:rPr>
          <w:rFonts w:ascii="Times" w:eastAsia="Times New Roman" w:hAnsi="Times" w:cs="Times New Roman"/>
          <w:color w:val="000000"/>
        </w:rPr>
        <w:t>e.g.</w:t>
      </w:r>
      <w:proofErr w:type="gramEnd"/>
      <w:r w:rsidR="005C783B">
        <w:rPr>
          <w:rFonts w:ascii="Times" w:eastAsia="Times New Roman" w:hAnsi="Times" w:cs="Times New Roman"/>
          <w:color w:val="000000"/>
        </w:rPr>
        <w:t xml:space="preserve"> </w:t>
      </w:r>
      <w:proofErr w:type="spellStart"/>
      <w:r w:rsidR="005C783B">
        <w:rPr>
          <w:rFonts w:ascii="Times" w:eastAsia="Times New Roman" w:hAnsi="Times" w:cs="Times New Roman"/>
          <w:color w:val="000000"/>
        </w:rPr>
        <w:t>VSCode</w:t>
      </w:r>
      <w:proofErr w:type="spellEnd"/>
      <w:r w:rsidR="005C783B">
        <w:rPr>
          <w:rFonts w:ascii="Times" w:eastAsia="Times New Roman" w:hAnsi="Times" w:cs="Times New Roman"/>
          <w:color w:val="000000"/>
        </w:rPr>
        <w:t xml:space="preserve">; git; GitHub; </w:t>
      </w:r>
      <w:proofErr w:type="spellStart"/>
      <w:r w:rsidR="005C783B">
        <w:rPr>
          <w:rFonts w:ascii="Times" w:eastAsia="Times New Roman" w:hAnsi="Times" w:cs="Times New Roman"/>
          <w:color w:val="000000"/>
        </w:rPr>
        <w:t>TravisCI</w:t>
      </w:r>
      <w:proofErr w:type="spellEnd"/>
      <w:r w:rsidR="005C783B">
        <w:rPr>
          <w:rFonts w:ascii="Times" w:eastAsia="Times New Roman" w:hAnsi="Times" w:cs="Times New Roman"/>
          <w:color w:val="000000"/>
        </w:rPr>
        <w:t>) or as components in your implementation (e.g. a module to help you parse command-line arguments).</w:t>
      </w:r>
      <w:r w:rsidR="001236B4">
        <w:rPr>
          <w:rFonts w:ascii="Times" w:eastAsia="Times New Roman" w:hAnsi="Times" w:cs="Times New Roman"/>
          <w:color w:val="000000"/>
        </w:rPr>
        <w:t xml:space="preserve"> </w:t>
      </w:r>
      <w:r w:rsidR="00A300BA">
        <w:rPr>
          <w:rFonts w:ascii="Times" w:eastAsia="Times New Roman" w:hAnsi="Times" w:cs="Times New Roman"/>
          <w:color w:val="000000"/>
        </w:rPr>
        <w:t xml:space="preserve">You should include a justification of any </w:t>
      </w:r>
      <w:r w:rsidR="001236B4">
        <w:rPr>
          <w:rFonts w:ascii="Times" w:eastAsia="Times New Roman" w:hAnsi="Times" w:cs="Times New Roman"/>
          <w:color w:val="000000"/>
        </w:rPr>
        <w:t>components you choose to re-use</w:t>
      </w:r>
      <w:r w:rsidR="00A300BA">
        <w:rPr>
          <w:rFonts w:ascii="Times" w:eastAsia="Times New Roman" w:hAnsi="Times" w:cs="Times New Roman"/>
          <w:color w:val="000000"/>
        </w:rPr>
        <w:t xml:space="preserve"> – how </w:t>
      </w:r>
      <w:r w:rsidR="0059273D">
        <w:rPr>
          <w:rFonts w:ascii="Times" w:eastAsia="Times New Roman" w:hAnsi="Times" w:cs="Times New Roman"/>
          <w:color w:val="000000"/>
        </w:rPr>
        <w:t>will you decide whether they are trustworthy</w:t>
      </w:r>
      <w:r w:rsidR="00DF1EE7">
        <w:rPr>
          <w:rFonts w:ascii="Times" w:eastAsia="Times New Roman" w:hAnsi="Times" w:cs="Times New Roman"/>
          <w:color w:val="000000"/>
        </w:rPr>
        <w:t>?</w:t>
      </w:r>
      <w:r w:rsidR="0059273D">
        <w:rPr>
          <w:rFonts w:ascii="Times" w:eastAsia="Times New Roman" w:hAnsi="Times" w:cs="Times New Roman"/>
          <w:color w:val="000000"/>
        </w:rPr>
        <w:t xml:space="preserve"> (</w:t>
      </w:r>
      <w:proofErr w:type="gramStart"/>
      <w:r w:rsidR="00DF1EE7">
        <w:rPr>
          <w:rFonts w:ascii="Times" w:eastAsia="Times New Roman" w:hAnsi="Times" w:cs="Times New Roman"/>
          <w:color w:val="000000"/>
        </w:rPr>
        <w:t>discuss</w:t>
      </w:r>
      <w:proofErr w:type="gramEnd"/>
      <w:r w:rsidR="00DF1EE7">
        <w:rPr>
          <w:rFonts w:ascii="Times" w:eastAsia="Times New Roman" w:hAnsi="Times" w:cs="Times New Roman"/>
          <w:color w:val="000000"/>
        </w:rPr>
        <w:t xml:space="preserve"> in the </w:t>
      </w:r>
      <w:r w:rsidR="0059273D">
        <w:rPr>
          <w:rFonts w:ascii="Times" w:eastAsia="Times New Roman" w:hAnsi="Times" w:cs="Times New Roman"/>
          <w:color w:val="000000"/>
        </w:rPr>
        <w:t>Project Plan) and how did that assessment work out in practice</w:t>
      </w:r>
      <w:r w:rsidR="00DF1EE7">
        <w:rPr>
          <w:rFonts w:ascii="Times" w:eastAsia="Times New Roman" w:hAnsi="Times" w:cs="Times New Roman"/>
          <w:color w:val="000000"/>
        </w:rPr>
        <w:t>?</w:t>
      </w:r>
      <w:r w:rsidR="0059273D">
        <w:rPr>
          <w:rFonts w:ascii="Times" w:eastAsia="Times New Roman" w:hAnsi="Times" w:cs="Times New Roman"/>
          <w:color w:val="000000"/>
        </w:rPr>
        <w:t xml:space="preserve"> (</w:t>
      </w:r>
      <w:proofErr w:type="gramStart"/>
      <w:r w:rsidR="00DF1EE7">
        <w:rPr>
          <w:rFonts w:ascii="Times" w:eastAsia="Times New Roman" w:hAnsi="Times" w:cs="Times New Roman"/>
          <w:color w:val="000000"/>
        </w:rPr>
        <w:t>discuss</w:t>
      </w:r>
      <w:proofErr w:type="gramEnd"/>
      <w:r w:rsidR="00DF1EE7">
        <w:rPr>
          <w:rFonts w:ascii="Times" w:eastAsia="Times New Roman" w:hAnsi="Times" w:cs="Times New Roman"/>
          <w:color w:val="000000"/>
        </w:rPr>
        <w:t xml:space="preserve"> in the </w:t>
      </w:r>
      <w:r w:rsidR="0059273D">
        <w:rPr>
          <w:rFonts w:ascii="Times" w:eastAsia="Times New Roman" w:hAnsi="Times" w:cs="Times New Roman"/>
          <w:color w:val="000000"/>
        </w:rPr>
        <w:t>Project Postmortem)</w:t>
      </w:r>
    </w:p>
    <w:p w14:paraId="27433CF4" w14:textId="598626AB" w:rsidR="005C783B" w:rsidRDefault="005C783B" w:rsidP="0018108F">
      <w:pPr>
        <w:rPr>
          <w:rFonts w:ascii="Times" w:eastAsia="Times New Roman" w:hAnsi="Times" w:cs="Times New Roman"/>
          <w:color w:val="000000"/>
        </w:rPr>
      </w:pPr>
    </w:p>
    <w:p w14:paraId="0D753BAE" w14:textId="5D957590" w:rsidR="005C783B" w:rsidRDefault="005C783B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You are allowed to re-use code snippets from software engineering resources such as Stack Overflow.</w:t>
      </w:r>
      <w:r w:rsidR="002D49E0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You must</w:t>
      </w:r>
      <w:r w:rsidR="002D49E0">
        <w:rPr>
          <w:rFonts w:ascii="Times" w:eastAsia="Times New Roman" w:hAnsi="Times" w:cs="Times New Roman"/>
          <w:color w:val="000000"/>
        </w:rPr>
        <w:t xml:space="preserve"> provide a citation (web URL is fine) to the relevant post.</w:t>
      </w:r>
      <w:r w:rsidR="006E29E2">
        <w:rPr>
          <w:rFonts w:ascii="Times" w:eastAsia="Times New Roman" w:hAnsi="Times" w:cs="Times New Roman"/>
          <w:color w:val="000000"/>
        </w:rPr>
        <w:t xml:space="preserve"> </w:t>
      </w:r>
      <w:hyperlink r:id="rId33" w:history="1">
        <w:r w:rsidR="006E29E2">
          <w:rPr>
            <w:rStyle w:val="Hyperlink"/>
            <w:rFonts w:ascii="Times" w:eastAsia="Times New Roman" w:hAnsi="Times" w:cs="Times New Roman"/>
          </w:rPr>
          <w:t>Also, p</w:t>
        </w:r>
        <w:r w:rsidR="006E29E2" w:rsidRPr="006E29E2">
          <w:rPr>
            <w:rStyle w:val="Hyperlink"/>
            <w:rFonts w:ascii="Times" w:eastAsia="Times New Roman" w:hAnsi="Times" w:cs="Times New Roman"/>
          </w:rPr>
          <w:t>lease review Prof. Davis’s general perspective on Stack Overflow</w:t>
        </w:r>
      </w:hyperlink>
      <w:r w:rsidR="006E29E2">
        <w:rPr>
          <w:rFonts w:ascii="Times" w:eastAsia="Times New Roman" w:hAnsi="Times" w:cs="Times New Roman"/>
          <w:color w:val="000000"/>
        </w:rPr>
        <w:t>.</w:t>
      </w:r>
      <w:r w:rsidR="00B574C5">
        <w:rPr>
          <w:rFonts w:ascii="Times" w:eastAsia="Times New Roman" w:hAnsi="Times" w:cs="Times New Roman"/>
          <w:color w:val="000000"/>
        </w:rPr>
        <w:t xml:space="preserve"> Technically, Stack Overflow snippets are themselves governed by a software license, but you are not trying to distribute your project code</w:t>
      </w:r>
      <w:r w:rsidR="00F7499F">
        <w:rPr>
          <w:rFonts w:ascii="Times" w:eastAsia="Times New Roman" w:hAnsi="Times" w:cs="Times New Roman"/>
          <w:color w:val="000000"/>
        </w:rPr>
        <w:t xml:space="preserve"> and I do not think anyone would seriously pursue litigation along these lines.</w:t>
      </w:r>
    </w:p>
    <w:p w14:paraId="5BC2B80A" w14:textId="29259F86" w:rsidR="005C783B" w:rsidRDefault="005C783B" w:rsidP="0018108F">
      <w:pPr>
        <w:rPr>
          <w:rFonts w:ascii="Times" w:eastAsia="Times New Roman" w:hAnsi="Times" w:cs="Times New Roman"/>
          <w:color w:val="000000"/>
        </w:rPr>
      </w:pPr>
    </w:p>
    <w:p w14:paraId="0A8659A6" w14:textId="0BB3A937" w:rsidR="005C783B" w:rsidRPr="005C783B" w:rsidRDefault="005C783B" w:rsidP="0018108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You are </w:t>
      </w:r>
      <w:r>
        <w:rPr>
          <w:rFonts w:ascii="Times" w:eastAsia="Times New Roman" w:hAnsi="Times" w:cs="Times New Roman"/>
          <w:b/>
          <w:bCs/>
          <w:color w:val="000000"/>
        </w:rPr>
        <w:t>not</w:t>
      </w:r>
      <w:r>
        <w:rPr>
          <w:rFonts w:ascii="Times" w:eastAsia="Times New Roman" w:hAnsi="Times" w:cs="Times New Roman"/>
          <w:color w:val="000000"/>
        </w:rPr>
        <w:t xml:space="preserve"> allowed to copy-paste</w:t>
      </w:r>
      <w:r w:rsidR="006E29E2">
        <w:rPr>
          <w:rFonts w:ascii="Times" w:eastAsia="Times New Roman" w:hAnsi="Times" w:cs="Times New Roman"/>
          <w:color w:val="000000"/>
        </w:rPr>
        <w:t xml:space="preserve"> code snippets out of an open-source project</w:t>
      </w:r>
      <w:r w:rsidR="009700A0">
        <w:rPr>
          <w:rFonts w:ascii="Times" w:eastAsia="Times New Roman" w:hAnsi="Times" w:cs="Times New Roman"/>
          <w:color w:val="000000"/>
        </w:rPr>
        <w:t xml:space="preserve"> – this is a great way to expose </w:t>
      </w:r>
      <w:r w:rsidR="00C31908">
        <w:rPr>
          <w:rFonts w:ascii="Times" w:eastAsia="Times New Roman" w:hAnsi="Times" w:cs="Times New Roman"/>
          <w:color w:val="000000"/>
        </w:rPr>
        <w:t xml:space="preserve">ACME Corporation (and </w:t>
      </w:r>
      <w:r w:rsidR="009700A0">
        <w:rPr>
          <w:rFonts w:ascii="Times" w:eastAsia="Times New Roman" w:hAnsi="Times" w:cs="Times New Roman"/>
          <w:color w:val="000000"/>
        </w:rPr>
        <w:t xml:space="preserve">your future </w:t>
      </w:r>
      <w:r w:rsidR="001A17BC">
        <w:rPr>
          <w:rFonts w:ascii="Times" w:eastAsia="Times New Roman" w:hAnsi="Times" w:cs="Times New Roman"/>
          <w:color w:val="000000"/>
        </w:rPr>
        <w:t xml:space="preserve">employer in the </w:t>
      </w:r>
      <w:r w:rsidR="00C31908">
        <w:rPr>
          <w:rFonts w:ascii="Times" w:eastAsia="Times New Roman" w:hAnsi="Times" w:cs="Times New Roman"/>
          <w:color w:val="000000"/>
        </w:rPr>
        <w:t>real-world)</w:t>
      </w:r>
      <w:r w:rsidR="009700A0">
        <w:rPr>
          <w:rFonts w:ascii="Times" w:eastAsia="Times New Roman" w:hAnsi="Times" w:cs="Times New Roman"/>
          <w:color w:val="000000"/>
        </w:rPr>
        <w:t xml:space="preserve"> to lawsuits</w:t>
      </w:r>
      <w:r w:rsidR="006E29E2">
        <w:rPr>
          <w:rFonts w:ascii="Times" w:eastAsia="Times New Roman" w:hAnsi="Times" w:cs="Times New Roman"/>
          <w:color w:val="000000"/>
        </w:rPr>
        <w:t>. Any re-use of this nature must use existing module APIs and/or extend those APIs so that you can access the logic you want.</w:t>
      </w:r>
    </w:p>
    <w:p w14:paraId="3998FC18" w14:textId="3D0BEFF2" w:rsidR="008F2310" w:rsidRDefault="008F2310" w:rsidP="0018108F"/>
    <w:p w14:paraId="573D5579" w14:textId="0FDCCE21" w:rsidR="008F2310" w:rsidRDefault="00BE46D6" w:rsidP="008F2310">
      <w:pPr>
        <w:pStyle w:val="Heading2"/>
      </w:pPr>
      <w:r>
        <w:lastRenderedPageBreak/>
        <w:t xml:space="preserve">Timeline and </w:t>
      </w:r>
      <w:r w:rsidR="008F2310">
        <w:t>Deliverables</w:t>
      </w:r>
    </w:p>
    <w:p w14:paraId="21E5EADB" w14:textId="42A96511" w:rsidR="00BE46D6" w:rsidRPr="00E756AE" w:rsidRDefault="001518C3" w:rsidP="00BE46D6">
      <w:pPr>
        <w:pStyle w:val="xxmsonormal"/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The project will be completed over a 5</w:t>
      </w:r>
      <w:r w:rsidR="007B1AA8" w:rsidRPr="00E756AE">
        <w:rPr>
          <w:rFonts w:ascii="Times" w:hAnsi="Times"/>
          <w:color w:val="000000"/>
        </w:rPr>
        <w:t>-</w:t>
      </w:r>
      <w:r w:rsidRPr="00E756AE">
        <w:rPr>
          <w:rFonts w:ascii="Times" w:hAnsi="Times"/>
          <w:color w:val="000000"/>
        </w:rPr>
        <w:t>week period:</w:t>
      </w:r>
    </w:p>
    <w:p w14:paraId="483A79E9" w14:textId="78F13AA5" w:rsidR="001518C3" w:rsidRPr="00E756AE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Week 1: </w:t>
      </w:r>
      <w:r w:rsidR="0031201B">
        <w:rPr>
          <w:rFonts w:ascii="Times" w:hAnsi="Times"/>
          <w:color w:val="000000"/>
        </w:rPr>
        <w:t xml:space="preserve">Planning and </w:t>
      </w:r>
      <w:r w:rsidRPr="00E756AE">
        <w:rPr>
          <w:rFonts w:ascii="Times" w:hAnsi="Times"/>
          <w:color w:val="000000"/>
        </w:rPr>
        <w:t>Design</w:t>
      </w:r>
    </w:p>
    <w:p w14:paraId="2DE35246" w14:textId="6F18F1CF" w:rsidR="001518C3" w:rsidRPr="00E756AE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 xml:space="preserve">Weeks 2-4: </w:t>
      </w:r>
      <w:r w:rsidR="00663C30">
        <w:rPr>
          <w:rFonts w:ascii="Times" w:hAnsi="Times"/>
          <w:color w:val="000000"/>
        </w:rPr>
        <w:t>(Inevitable re-d</w:t>
      </w:r>
      <w:r w:rsidRPr="00E756AE">
        <w:rPr>
          <w:rFonts w:ascii="Times" w:hAnsi="Times"/>
          <w:color w:val="000000"/>
        </w:rPr>
        <w:t>esign</w:t>
      </w:r>
      <w:r w:rsidR="00663C30">
        <w:rPr>
          <w:rFonts w:ascii="Times" w:hAnsi="Times"/>
          <w:color w:val="000000"/>
        </w:rPr>
        <w:t>s, and)</w:t>
      </w:r>
      <w:r w:rsidRPr="00E756AE">
        <w:rPr>
          <w:rFonts w:ascii="Times" w:hAnsi="Times"/>
          <w:color w:val="000000"/>
        </w:rPr>
        <w:t xml:space="preserve"> Implementation, Validation, Delivery</w:t>
      </w:r>
    </w:p>
    <w:p w14:paraId="2AF2D83E" w14:textId="2739D464" w:rsidR="001518C3" w:rsidRPr="00E756AE" w:rsidRDefault="001518C3" w:rsidP="001518C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/>
          <w:color w:val="000000"/>
        </w:rPr>
      </w:pPr>
      <w:r w:rsidRPr="00E756AE">
        <w:rPr>
          <w:rFonts w:ascii="Times" w:hAnsi="Times"/>
          <w:color w:val="000000"/>
        </w:rPr>
        <w:t>Week 5: Postmortem</w:t>
      </w:r>
    </w:p>
    <w:p w14:paraId="3A508471" w14:textId="77777777" w:rsidR="001518C3" w:rsidRDefault="001518C3" w:rsidP="00BE46D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2F413A5F" w14:textId="77777777" w:rsidR="00BE46D6" w:rsidRDefault="00BE46D6" w:rsidP="00BE46D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BE46D6">
        <w:rPr>
          <w:rStyle w:val="Heading3Char"/>
        </w:rPr>
        <w:t>Week 1: Design and Planning</w:t>
      </w:r>
    </w:p>
    <w:p w14:paraId="5FD77B21" w14:textId="7B4D6463" w:rsidR="00BE46D6" w:rsidRPr="00E756AE" w:rsidRDefault="00BE46D6" w:rsidP="00BE46D6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Teams should submit a</w:t>
      </w:r>
      <w:r w:rsidR="00CB46D8">
        <w:rPr>
          <w:rFonts w:ascii="Times" w:hAnsi="Times" w:cs="Calibri"/>
          <w:color w:val="000000"/>
        </w:rPr>
        <w:t xml:space="preserve"> Project Plan Document</w:t>
      </w:r>
      <w:r w:rsidRPr="00E756AE">
        <w:rPr>
          <w:rFonts w:ascii="Times" w:hAnsi="Times" w:cs="Calibri"/>
          <w:color w:val="000000"/>
        </w:rPr>
        <w:t xml:space="preserve"> </w:t>
      </w:r>
      <w:r w:rsidR="00F97948">
        <w:rPr>
          <w:rFonts w:ascii="Times" w:hAnsi="Times" w:cs="Calibri"/>
          <w:color w:val="000000"/>
        </w:rPr>
        <w:t>(</w:t>
      </w:r>
      <w:r w:rsidR="000D216B">
        <w:rPr>
          <w:rFonts w:ascii="Times" w:hAnsi="Times" w:cs="Calibri"/>
          <w:color w:val="000000"/>
        </w:rPr>
        <w:t xml:space="preserve">Word Doc or </w:t>
      </w:r>
      <w:r w:rsidR="00F97948">
        <w:rPr>
          <w:rFonts w:ascii="Times" w:hAnsi="Times" w:cs="Calibri"/>
          <w:color w:val="000000"/>
        </w:rPr>
        <w:t xml:space="preserve">PDF) </w:t>
      </w:r>
      <w:r w:rsidRPr="00E756AE">
        <w:rPr>
          <w:rFonts w:ascii="Times" w:hAnsi="Times" w:cs="Calibri"/>
          <w:color w:val="000000"/>
        </w:rPr>
        <w:t>including the following:</w:t>
      </w:r>
    </w:p>
    <w:p w14:paraId="729E8E66" w14:textId="77777777" w:rsidR="00F74506" w:rsidRPr="00E756AE" w:rsidRDefault="00BE46D6" w:rsidP="00BE46D6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Tool selection and preparation</w:t>
      </w:r>
    </w:p>
    <w:p w14:paraId="3C9317EB" w14:textId="1B84A671" w:rsidR="001A2566" w:rsidRPr="00E756AE" w:rsidRDefault="00F74506" w:rsidP="00C502AB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P</w:t>
      </w:r>
      <w:r w:rsidR="00BE46D6" w:rsidRPr="00E756AE">
        <w:rPr>
          <w:rFonts w:ascii="Times" w:hAnsi="Times" w:cs="Calibri"/>
          <w:color w:val="000000"/>
        </w:rPr>
        <w:t>rogramming language</w:t>
      </w:r>
      <w:r w:rsidR="00C502AB">
        <w:rPr>
          <w:rFonts w:ascii="Times" w:hAnsi="Times" w:cs="Calibri"/>
          <w:color w:val="000000"/>
        </w:rPr>
        <w:t xml:space="preserve">, </w:t>
      </w:r>
      <w:r w:rsidR="00BE46D6" w:rsidRPr="00E756AE">
        <w:rPr>
          <w:rFonts w:ascii="Times" w:hAnsi="Times" w:cs="Calibri"/>
          <w:color w:val="000000"/>
        </w:rPr>
        <w:t>toolset</w:t>
      </w:r>
      <w:r w:rsidR="00C502AB">
        <w:rPr>
          <w:rFonts w:ascii="Times" w:hAnsi="Times" w:cs="Calibri"/>
          <w:color w:val="000000"/>
        </w:rPr>
        <w:t>, component selection</w:t>
      </w:r>
      <w:r w:rsidR="00BE46D6" w:rsidRPr="00E756AE">
        <w:rPr>
          <w:rFonts w:ascii="Times" w:hAnsi="Times" w:cs="Calibri"/>
          <w:color w:val="000000"/>
        </w:rPr>
        <w:t xml:space="preserve"> [linter? Git-hooks? CI? Testing framework? Logging library?]</w:t>
      </w:r>
    </w:p>
    <w:p w14:paraId="402D06EE" w14:textId="77777777" w:rsidR="00191416" w:rsidRPr="00E756AE" w:rsidRDefault="00191416" w:rsidP="00F74506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C</w:t>
      </w:r>
      <w:r w:rsidR="00BE46D6" w:rsidRPr="00E756AE">
        <w:rPr>
          <w:rFonts w:ascii="Times" w:hAnsi="Times" w:cs="Calibri"/>
          <w:color w:val="000000"/>
        </w:rPr>
        <w:t>ommunication mechanism [Slack? Teams? Email?]</w:t>
      </w:r>
    </w:p>
    <w:p w14:paraId="62206556" w14:textId="77777777" w:rsidR="00B93A48" w:rsidRPr="00E756AE" w:rsidRDefault="00F74506" w:rsidP="00B93A48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Statement that </w:t>
      </w:r>
      <w:r w:rsidR="00BE46D6" w:rsidRPr="00E756AE">
        <w:rPr>
          <w:rFonts w:ascii="Times" w:hAnsi="Times" w:cs="Calibri"/>
          <w:color w:val="000000"/>
        </w:rPr>
        <w:t xml:space="preserve">GitHub tokens </w:t>
      </w:r>
      <w:r w:rsidRPr="00E756AE">
        <w:rPr>
          <w:rFonts w:ascii="Times" w:hAnsi="Times" w:cs="Calibri"/>
          <w:color w:val="000000"/>
        </w:rPr>
        <w:t xml:space="preserve">are </w:t>
      </w:r>
      <w:r w:rsidR="00BE46D6" w:rsidRPr="00E756AE">
        <w:rPr>
          <w:rFonts w:ascii="Times" w:hAnsi="Times" w:cs="Calibri"/>
          <w:color w:val="000000"/>
        </w:rPr>
        <w:t>obtained</w:t>
      </w:r>
    </w:p>
    <w:p w14:paraId="7F441A80" w14:textId="77777777" w:rsidR="00B93A48" w:rsidRPr="00E756AE" w:rsidRDefault="00BE46D6" w:rsidP="00B93A48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Team contract</w:t>
      </w:r>
    </w:p>
    <w:p w14:paraId="360E80AC" w14:textId="77777777" w:rsidR="00B17663" w:rsidRPr="00E756AE" w:rsidRDefault="00B93A48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For example, your team might agree: </w:t>
      </w:r>
      <w:r w:rsidR="00BE46D6" w:rsidRPr="00E756AE">
        <w:rPr>
          <w:rFonts w:ascii="Times" w:hAnsi="Times" w:cs="Calibri"/>
          <w:color w:val="000000"/>
        </w:rPr>
        <w:t>do the work they take on, to document their code, testing rules, style guide, timeliness expectations</w:t>
      </w:r>
    </w:p>
    <w:p w14:paraId="18616B62" w14:textId="5221BA65" w:rsidR="006677A7" w:rsidRPr="00E756AE" w:rsidRDefault="00B17663" w:rsidP="00B17663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Team </w:t>
      </w:r>
      <w:r w:rsidR="008758D4" w:rsidRPr="00E756AE">
        <w:rPr>
          <w:rFonts w:ascii="Times" w:hAnsi="Times" w:cs="Calibri"/>
          <w:color w:val="000000"/>
        </w:rPr>
        <w:t xml:space="preserve">synchronous </w:t>
      </w:r>
      <w:r w:rsidR="00BE46D6" w:rsidRPr="00E756AE">
        <w:rPr>
          <w:rFonts w:ascii="Times" w:hAnsi="Times" w:cs="Calibri"/>
          <w:color w:val="000000"/>
        </w:rPr>
        <w:t>meeting times</w:t>
      </w:r>
    </w:p>
    <w:p w14:paraId="64FB188F" w14:textId="6569AC85" w:rsidR="001D0017" w:rsidRPr="00E756AE" w:rsidRDefault="008758D4" w:rsidP="001D001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I recommend at least one (short) mid-week sync to discuss issues, and one end-of-week sync</w:t>
      </w:r>
      <w:r w:rsidR="00FE7591" w:rsidRPr="00E756AE">
        <w:rPr>
          <w:rFonts w:ascii="Times" w:hAnsi="Times" w:cs="Calibri"/>
          <w:color w:val="000000"/>
        </w:rPr>
        <w:t xml:space="preserve"> to put together your weekly reports.</w:t>
      </w:r>
    </w:p>
    <w:p w14:paraId="5D1ECEB0" w14:textId="6C8E1C55" w:rsidR="008C26EA" w:rsidRDefault="008C26EA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Requirements</w:t>
      </w:r>
    </w:p>
    <w:p w14:paraId="22E1E7BC" w14:textId="2FAF93C0" w:rsidR="008C26EA" w:rsidRPr="008C26EA" w:rsidRDefault="008C26EA" w:rsidP="00A74061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8C26EA">
        <w:rPr>
          <w:rFonts w:ascii="Times" w:hAnsi="Times" w:cs="Calibri"/>
          <w:color w:val="000000"/>
        </w:rPr>
        <w:t xml:space="preserve">A </w:t>
      </w:r>
      <w:r>
        <w:rPr>
          <w:rFonts w:ascii="Times" w:hAnsi="Times" w:cs="Calibri"/>
          <w:color w:val="000000"/>
        </w:rPr>
        <w:t xml:space="preserve">refined and organized </w:t>
      </w:r>
      <w:r w:rsidRPr="008C26EA">
        <w:rPr>
          <w:rFonts w:ascii="Times" w:hAnsi="Times" w:cs="Calibri"/>
          <w:color w:val="000000"/>
        </w:rPr>
        <w:t>list of requirements, based on Sarah’s description</w:t>
      </w:r>
      <w:r>
        <w:rPr>
          <w:rFonts w:ascii="Times" w:hAnsi="Times" w:cs="Calibri"/>
          <w:color w:val="000000"/>
        </w:rPr>
        <w:t xml:space="preserve"> and specification.</w:t>
      </w:r>
    </w:p>
    <w:p w14:paraId="23652AA5" w14:textId="0E292FE3" w:rsidR="006677A7" w:rsidRPr="00E756AE" w:rsidRDefault="006677A7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Preliminary design</w:t>
      </w:r>
    </w:p>
    <w:p w14:paraId="733CFBF1" w14:textId="1C97FF6A" w:rsidR="006677A7" w:rsidRPr="00E756AE" w:rsidRDefault="006677A7" w:rsidP="0017726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Metric operationalizations and net score formula</w:t>
      </w:r>
    </w:p>
    <w:p w14:paraId="7B1E51BB" w14:textId="21952F1C" w:rsidR="006677A7" w:rsidRPr="00E756AE" w:rsidRDefault="00BE46D6" w:rsidP="006677A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Diagrams to support planning</w:t>
      </w:r>
    </w:p>
    <w:p w14:paraId="5C97D7B8" w14:textId="77777777" w:rsidR="006677A7" w:rsidRPr="00E756AE" w:rsidRDefault="006677A7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UML A</w:t>
      </w:r>
      <w:r w:rsidR="00BE46D6" w:rsidRPr="00E756AE">
        <w:rPr>
          <w:rFonts w:ascii="Times" w:hAnsi="Times" w:cs="Calibri"/>
          <w:color w:val="000000"/>
        </w:rPr>
        <w:t>ctivity Diagram to depict the activities performed by your system.</w:t>
      </w:r>
    </w:p>
    <w:p w14:paraId="79014CB7" w14:textId="7E5CCDBD" w:rsidR="006677A7" w:rsidRDefault="00BE46D6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Simplified UML Class Diagram to depict the critical entities in the system</w:t>
      </w:r>
      <w:r w:rsidR="00CD3285">
        <w:rPr>
          <w:rFonts w:ascii="Times" w:hAnsi="Times" w:cs="Calibri"/>
          <w:color w:val="000000"/>
        </w:rPr>
        <w:t>.</w:t>
      </w:r>
    </w:p>
    <w:p w14:paraId="494DDA06" w14:textId="629E68EC" w:rsidR="00CD3285" w:rsidRDefault="00D60C8E" w:rsidP="006677A7">
      <w:pPr>
        <w:pStyle w:val="xxmsonormal"/>
        <w:numPr>
          <w:ilvl w:val="2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(Photos of a whiteboard are </w:t>
      </w:r>
      <w:r w:rsidR="00CD3285">
        <w:rPr>
          <w:rFonts w:ascii="Times" w:hAnsi="Times" w:cs="Calibri"/>
          <w:color w:val="000000"/>
        </w:rPr>
        <w:t>fine</w:t>
      </w:r>
      <w:r>
        <w:rPr>
          <w:rFonts w:ascii="Times" w:hAnsi="Times" w:cs="Calibri"/>
          <w:color w:val="000000"/>
        </w:rPr>
        <w:t xml:space="preserve">, or online UML tools like those provided by </w:t>
      </w:r>
      <w:proofErr w:type="spellStart"/>
      <w:r>
        <w:rPr>
          <w:rFonts w:ascii="Times" w:hAnsi="Times" w:cs="Calibri"/>
          <w:color w:val="000000"/>
        </w:rPr>
        <w:t>Lucid</w:t>
      </w:r>
      <w:r w:rsidR="00B602C2">
        <w:rPr>
          <w:rFonts w:ascii="Times" w:hAnsi="Times" w:cs="Calibri"/>
          <w:color w:val="000000"/>
        </w:rPr>
        <w:t>C</w:t>
      </w:r>
      <w:r>
        <w:rPr>
          <w:rFonts w:ascii="Times" w:hAnsi="Times" w:cs="Calibri"/>
          <w:color w:val="000000"/>
        </w:rPr>
        <w:t>hart</w:t>
      </w:r>
      <w:proofErr w:type="spellEnd"/>
      <w:r>
        <w:rPr>
          <w:rFonts w:ascii="Times" w:hAnsi="Times" w:cs="Calibri"/>
          <w:color w:val="000000"/>
        </w:rPr>
        <w:t>)</w:t>
      </w:r>
    </w:p>
    <w:p w14:paraId="49E7DA9A" w14:textId="1BDFA8E7" w:rsidR="00B85517" w:rsidRPr="00BE30B0" w:rsidRDefault="00B85517" w:rsidP="009E3484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BE30B0">
        <w:rPr>
          <w:rFonts w:ascii="Times" w:hAnsi="Times" w:cs="Calibri"/>
          <w:color w:val="000000"/>
        </w:rPr>
        <w:t>Explanation of the design of the “metrics” feature so that you can accommodate Sarah’s projected need to add new metrics later.</w:t>
      </w:r>
      <w:r w:rsidR="00E3776E" w:rsidRPr="00BE30B0">
        <w:rPr>
          <w:rFonts w:ascii="Times" w:hAnsi="Times" w:cs="Calibri"/>
          <w:color w:val="000000"/>
        </w:rPr>
        <w:t xml:space="preserve"> What logical flow and what entity structure</w:t>
      </w:r>
      <w:r w:rsidR="00E57E65">
        <w:rPr>
          <w:rFonts w:ascii="Times" w:hAnsi="Times" w:cs="Calibri"/>
          <w:color w:val="000000"/>
        </w:rPr>
        <w:t xml:space="preserve"> (</w:t>
      </w:r>
      <w:proofErr w:type="gramStart"/>
      <w:r w:rsidR="00E57E65">
        <w:rPr>
          <w:rFonts w:ascii="Times" w:hAnsi="Times" w:cs="Calibri"/>
          <w:color w:val="000000"/>
        </w:rPr>
        <w:t>e.g.</w:t>
      </w:r>
      <w:proofErr w:type="gramEnd"/>
      <w:r w:rsidR="00E57E65">
        <w:rPr>
          <w:rFonts w:ascii="Times" w:hAnsi="Times" w:cs="Calibri"/>
          <w:color w:val="000000"/>
        </w:rPr>
        <w:t xml:space="preserve"> classes)</w:t>
      </w:r>
      <w:r w:rsidR="00E3776E" w:rsidRPr="00BE30B0">
        <w:rPr>
          <w:rFonts w:ascii="Times" w:hAnsi="Times" w:cs="Calibri"/>
          <w:color w:val="000000"/>
        </w:rPr>
        <w:t xml:space="preserve"> did you select to improve the modularity of this portion?</w:t>
      </w:r>
    </w:p>
    <w:p w14:paraId="52102784" w14:textId="5F8CF478" w:rsidR="001E2AC6" w:rsidRPr="00E756AE" w:rsidRDefault="001E2AC6" w:rsidP="00B85517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Explanation of the design of the “handle URLs” feature so that you can accommodate URLs from either </w:t>
      </w:r>
      <w:proofErr w:type="spellStart"/>
      <w:r>
        <w:rPr>
          <w:rFonts w:ascii="Times" w:hAnsi="Times" w:cs="Calibri"/>
          <w:color w:val="000000"/>
        </w:rPr>
        <w:t>npm</w:t>
      </w:r>
      <w:proofErr w:type="spellEnd"/>
      <w:r>
        <w:rPr>
          <w:rFonts w:ascii="Times" w:hAnsi="Times" w:cs="Calibri"/>
          <w:color w:val="000000"/>
        </w:rPr>
        <w:t xml:space="preserve"> or GitHub.</w:t>
      </w:r>
      <w:r w:rsidR="00AC0BD6">
        <w:rPr>
          <w:rFonts w:ascii="Times" w:hAnsi="Times" w:cs="Calibri"/>
          <w:color w:val="000000"/>
        </w:rPr>
        <w:t xml:space="preserve"> What logical flow and what </w:t>
      </w:r>
      <w:r w:rsidR="008528D4">
        <w:rPr>
          <w:rFonts w:ascii="Times" w:hAnsi="Times" w:cs="Calibri"/>
          <w:color w:val="000000"/>
        </w:rPr>
        <w:t xml:space="preserve">entity </w:t>
      </w:r>
      <w:r w:rsidR="00AC0BD6">
        <w:rPr>
          <w:rFonts w:ascii="Times" w:hAnsi="Times" w:cs="Calibri"/>
          <w:color w:val="000000"/>
        </w:rPr>
        <w:t xml:space="preserve">structure </w:t>
      </w:r>
      <w:r w:rsidR="00E57E65">
        <w:rPr>
          <w:rFonts w:ascii="Times" w:hAnsi="Times" w:cs="Calibri"/>
          <w:color w:val="000000"/>
        </w:rPr>
        <w:t>(</w:t>
      </w:r>
      <w:proofErr w:type="gramStart"/>
      <w:r w:rsidR="00E57E65">
        <w:rPr>
          <w:rFonts w:ascii="Times" w:hAnsi="Times" w:cs="Calibri"/>
          <w:color w:val="000000"/>
        </w:rPr>
        <w:t>e.g.</w:t>
      </w:r>
      <w:proofErr w:type="gramEnd"/>
      <w:r w:rsidR="00E57E65">
        <w:rPr>
          <w:rFonts w:ascii="Times" w:hAnsi="Times" w:cs="Calibri"/>
          <w:color w:val="000000"/>
        </w:rPr>
        <w:t xml:space="preserve"> classes) </w:t>
      </w:r>
      <w:r w:rsidR="00AC0BD6">
        <w:rPr>
          <w:rFonts w:ascii="Times" w:hAnsi="Times" w:cs="Calibri"/>
          <w:color w:val="000000"/>
        </w:rPr>
        <w:t>did you select</w:t>
      </w:r>
      <w:r w:rsidR="00666A67">
        <w:rPr>
          <w:rFonts w:ascii="Times" w:hAnsi="Times" w:cs="Calibri"/>
          <w:color w:val="000000"/>
        </w:rPr>
        <w:t xml:space="preserve"> to </w:t>
      </w:r>
      <w:r w:rsidR="0050709E">
        <w:rPr>
          <w:rFonts w:ascii="Times" w:hAnsi="Times" w:cs="Calibri"/>
          <w:color w:val="000000"/>
        </w:rPr>
        <w:t xml:space="preserve">improve </w:t>
      </w:r>
      <w:r w:rsidR="00E3776E">
        <w:rPr>
          <w:rFonts w:ascii="Times" w:hAnsi="Times" w:cs="Calibri"/>
          <w:color w:val="000000"/>
        </w:rPr>
        <w:t>the modularity of this portion?</w:t>
      </w:r>
    </w:p>
    <w:p w14:paraId="0BF5C1B0" w14:textId="2AB3CA9D" w:rsidR="006677A7" w:rsidRPr="00E756AE" w:rsidRDefault="0081460E" w:rsidP="006677A7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Planned m</w:t>
      </w:r>
      <w:r w:rsidR="00BE46D6" w:rsidRPr="00E756AE">
        <w:rPr>
          <w:rFonts w:ascii="Times" w:hAnsi="Times" w:cs="Calibri"/>
          <w:color w:val="000000"/>
        </w:rPr>
        <w:t>ilestones for week</w:t>
      </w:r>
      <w:r w:rsidR="006677A7" w:rsidRPr="00E756AE">
        <w:rPr>
          <w:rFonts w:ascii="Times" w:hAnsi="Times" w:cs="Calibri"/>
          <w:color w:val="000000"/>
        </w:rPr>
        <w:t>s</w:t>
      </w:r>
      <w:r w:rsidR="00A5019C" w:rsidRPr="00E756AE">
        <w:rPr>
          <w:rFonts w:ascii="Times" w:hAnsi="Times" w:cs="Calibri"/>
          <w:color w:val="000000"/>
        </w:rPr>
        <w:t xml:space="preserve"> 2-4</w:t>
      </w:r>
    </w:p>
    <w:p w14:paraId="07EC80E7" w14:textId="77777777" w:rsidR="006D058E" w:rsidRPr="00E756AE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Each milestone should list the necessary tasks, the owners of those tasks, the estimated time to complete it, and how success will be measured.</w:t>
      </w:r>
    </w:p>
    <w:p w14:paraId="0C13F099" w14:textId="79483054" w:rsidR="00BE46D6" w:rsidRPr="00E756AE" w:rsidRDefault="00BE46D6" w:rsidP="006D058E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 xml:space="preserve">Any communication requirements between tasks should be noted, </w:t>
      </w:r>
      <w:proofErr w:type="gramStart"/>
      <w:r w:rsidRPr="00E756AE">
        <w:rPr>
          <w:rFonts w:ascii="Times" w:hAnsi="Times" w:cs="Calibri"/>
          <w:color w:val="000000"/>
        </w:rPr>
        <w:t>e.g.</w:t>
      </w:r>
      <w:proofErr w:type="gramEnd"/>
      <w:r w:rsidRPr="00E756AE">
        <w:rPr>
          <w:rFonts w:ascii="Times" w:hAnsi="Times" w:cs="Calibri"/>
          <w:color w:val="000000"/>
        </w:rPr>
        <w:t xml:space="preserve"> "Jason and Tahani need to discuss the interface involved between task A and task B."</w:t>
      </w:r>
    </w:p>
    <w:p w14:paraId="617308AA" w14:textId="62224A45" w:rsidR="009C524F" w:rsidRPr="00E756AE" w:rsidRDefault="003F5475" w:rsidP="009C524F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Validation and </w:t>
      </w:r>
      <w:r w:rsidR="009C524F" w:rsidRPr="00E756AE">
        <w:rPr>
          <w:rFonts w:ascii="Times" w:hAnsi="Times" w:cs="Calibri"/>
          <w:color w:val="000000"/>
        </w:rPr>
        <w:t>Assessment plan</w:t>
      </w:r>
    </w:p>
    <w:p w14:paraId="618FD27E" w14:textId="0938CD19" w:rsidR="009C524F" w:rsidRPr="00E756AE" w:rsidRDefault="009C524F" w:rsidP="009C524F">
      <w:pPr>
        <w:pStyle w:val="xxmsonormal"/>
        <w:numPr>
          <w:ilvl w:val="1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What is your plan to assess whether the delivered software satisfies Sarah’s requirements?</w:t>
      </w:r>
      <w:r w:rsidR="00FE277E" w:rsidRPr="00E756AE">
        <w:rPr>
          <w:rFonts w:ascii="Times" w:hAnsi="Times" w:cs="Calibri"/>
          <w:color w:val="000000"/>
        </w:rPr>
        <w:t xml:space="preserve"> What behaviors will you check? What performance metrics (if any) will you apply? </w:t>
      </w:r>
    </w:p>
    <w:p w14:paraId="43DB8CB5" w14:textId="58B1DD16" w:rsidR="006D058E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41D67551" w14:textId="77777777" w:rsidR="006D058E" w:rsidRDefault="006D058E" w:rsidP="006D058E">
      <w:pPr>
        <w:pStyle w:val="Heading3"/>
      </w:pPr>
      <w:r>
        <w:t>Weeks 2-3: Complete your milestones</w:t>
      </w:r>
    </w:p>
    <w:p w14:paraId="435C5BB1" w14:textId="77777777" w:rsidR="00630FD9" w:rsidRDefault="00630FD9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51525C73" w14:textId="77777777" w:rsidR="00F5336B" w:rsidRDefault="006D058E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Each week, submit a</w:t>
      </w:r>
      <w:r w:rsidR="00F35028" w:rsidRPr="00E756AE">
        <w:rPr>
          <w:rFonts w:ascii="Times" w:hAnsi="Times" w:cs="Calibri"/>
          <w:color w:val="000000"/>
        </w:rPr>
        <w:t xml:space="preserve"> report with your</w:t>
      </w:r>
      <w:r w:rsidRPr="00E756AE">
        <w:rPr>
          <w:rFonts w:ascii="Times" w:hAnsi="Times" w:cs="Calibri"/>
          <w:color w:val="000000"/>
        </w:rPr>
        <w:t xml:space="preserve"> updated list of milestones, tasks, etc. representing completion and the actual time </w:t>
      </w:r>
      <w:r w:rsidR="004674DF" w:rsidRPr="00E756AE">
        <w:rPr>
          <w:rFonts w:ascii="Times" w:hAnsi="Times" w:cs="Calibri"/>
          <w:color w:val="000000"/>
        </w:rPr>
        <w:t>spent</w:t>
      </w:r>
      <w:r w:rsidRPr="00E756AE">
        <w:rPr>
          <w:rFonts w:ascii="Times" w:hAnsi="Times" w:cs="Calibri"/>
          <w:color w:val="000000"/>
        </w:rPr>
        <w:t xml:space="preserve"> by each team member</w:t>
      </w:r>
      <w:r w:rsidR="004674DF" w:rsidRPr="00E756AE">
        <w:rPr>
          <w:rFonts w:ascii="Times" w:hAnsi="Times" w:cs="Calibri"/>
          <w:color w:val="000000"/>
        </w:rPr>
        <w:t xml:space="preserve"> on the project</w:t>
      </w:r>
      <w:r w:rsidRPr="00E756AE">
        <w:rPr>
          <w:rFonts w:ascii="Times" w:hAnsi="Times" w:cs="Calibri"/>
          <w:color w:val="000000"/>
        </w:rPr>
        <w:t>.</w:t>
      </w:r>
    </w:p>
    <w:p w14:paraId="36594C7F" w14:textId="77777777" w:rsidR="00F5336B" w:rsidRDefault="00F5336B" w:rsidP="006D058E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46CDC038" w14:textId="5FB17819" w:rsidR="006D058E" w:rsidRPr="00E756AE" w:rsidRDefault="00F35028" w:rsidP="006D058E">
      <w:pPr>
        <w:pStyle w:val="xxmsonormal"/>
        <w:spacing w:before="0" w:beforeAutospacing="0" w:after="0" w:afterAutospacing="0"/>
        <w:textAlignment w:val="center"/>
      </w:pPr>
      <w:r w:rsidRPr="00E756AE">
        <w:rPr>
          <w:rFonts w:ascii="Times" w:hAnsi="Times" w:cs="Calibri"/>
          <w:color w:val="000000"/>
        </w:rPr>
        <w:t xml:space="preserve">This </w:t>
      </w:r>
      <w:r w:rsidR="008103E1" w:rsidRPr="00E756AE">
        <w:rPr>
          <w:rFonts w:ascii="Times" w:hAnsi="Times" w:cs="Calibri"/>
          <w:color w:val="000000"/>
        </w:rPr>
        <w:t xml:space="preserve">report should be self-contained, </w:t>
      </w:r>
      <w:proofErr w:type="gramStart"/>
      <w:r w:rsidR="008103E1" w:rsidRPr="00E756AE">
        <w:rPr>
          <w:rFonts w:ascii="Times" w:hAnsi="Times" w:cs="Calibri"/>
          <w:color w:val="000000"/>
        </w:rPr>
        <w:t>e.g.</w:t>
      </w:r>
      <w:proofErr w:type="gramEnd"/>
      <w:r w:rsidR="008103E1" w:rsidRPr="00E756AE">
        <w:rPr>
          <w:rFonts w:ascii="Times" w:hAnsi="Times" w:cs="Calibri"/>
          <w:color w:val="000000"/>
        </w:rPr>
        <w:t xml:space="preserve"> including the relevant information from the original plan.</w:t>
      </w:r>
    </w:p>
    <w:p w14:paraId="5725C46D" w14:textId="77777777" w:rsidR="006D058E" w:rsidRPr="00E756AE" w:rsidRDefault="006D058E" w:rsidP="006D058E">
      <w:pPr>
        <w:pStyle w:val="Heading3"/>
      </w:pPr>
    </w:p>
    <w:p w14:paraId="0863C5AE" w14:textId="518D6DCA" w:rsidR="00DF50A2" w:rsidRPr="00E756AE" w:rsidRDefault="00CE509F" w:rsidP="00DF50A2">
      <w:pPr>
        <w:pStyle w:val="Heading3"/>
        <w:rPr>
          <w:rFonts w:ascii="Times" w:hAnsi="Times" w:cs="Calibri"/>
          <w:color w:val="000000"/>
        </w:rPr>
      </w:pPr>
      <w:r w:rsidRPr="00E756AE">
        <w:rPr>
          <w:rFonts w:ascii="Times" w:hAnsi="Times" w:cs="Calibri"/>
          <w:color w:val="000000"/>
        </w:rPr>
        <w:t>If</w:t>
      </w:r>
      <w:r w:rsidR="00BE46D6" w:rsidRPr="00E756AE">
        <w:rPr>
          <w:rFonts w:ascii="Times" w:hAnsi="Times" w:cs="Calibri"/>
          <w:color w:val="000000"/>
        </w:rPr>
        <w:t xml:space="preserve"> you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i/>
          <w:iCs/>
          <w:color w:val="000000"/>
        </w:rPr>
        <w:t>deviate</w:t>
      </w:r>
      <w:r w:rsidR="00DD19C4">
        <w:rPr>
          <w:rFonts w:ascii="Times" w:hAnsi="Times" w:cs="Calibri"/>
          <w:i/>
          <w:iCs/>
          <w:color w:val="000000"/>
        </w:rPr>
        <w:t xml:space="preserve"> substantially</w:t>
      </w:r>
      <w:r w:rsidR="00BE46D6" w:rsidRPr="00E756AE">
        <w:rPr>
          <w:rStyle w:val="apple-converted-space"/>
          <w:rFonts w:ascii="Times" w:hAnsi="Times" w:cs="Calibri"/>
          <w:color w:val="000000"/>
        </w:rPr>
        <w:t> </w:t>
      </w:r>
      <w:r w:rsidR="00BE46D6" w:rsidRPr="00E756AE">
        <w:rPr>
          <w:rFonts w:ascii="Times" w:hAnsi="Times" w:cs="Calibri"/>
          <w:color w:val="000000"/>
        </w:rPr>
        <w:t xml:space="preserve">from your timeline, </w:t>
      </w:r>
      <w:r w:rsidR="00DD19C4">
        <w:rPr>
          <w:rFonts w:ascii="Times" w:hAnsi="Times" w:cs="Calibri"/>
          <w:color w:val="000000"/>
        </w:rPr>
        <w:t xml:space="preserve">consider </w:t>
      </w:r>
      <w:r w:rsidR="00BE46D6" w:rsidRPr="00E756AE">
        <w:rPr>
          <w:rFonts w:ascii="Times" w:hAnsi="Times" w:cs="Calibri"/>
          <w:color w:val="000000"/>
        </w:rPr>
        <w:t>attend</w:t>
      </w:r>
      <w:r w:rsidR="00DD19C4">
        <w:rPr>
          <w:rFonts w:ascii="Times" w:hAnsi="Times" w:cs="Calibri"/>
          <w:color w:val="000000"/>
        </w:rPr>
        <w:t>ing</w:t>
      </w:r>
      <w:r w:rsidR="00BE46D6" w:rsidRPr="00E756AE">
        <w:rPr>
          <w:rFonts w:ascii="Times" w:hAnsi="Times" w:cs="Calibri"/>
          <w:color w:val="000000"/>
        </w:rPr>
        <w:t xml:space="preserve"> one of the course staff office hours to discuss the deviation.</w:t>
      </w:r>
    </w:p>
    <w:p w14:paraId="73EF1E56" w14:textId="77777777" w:rsidR="00DF50A2" w:rsidRDefault="00DF50A2" w:rsidP="00DF50A2">
      <w:pPr>
        <w:pStyle w:val="Heading3"/>
        <w:rPr>
          <w:rFonts w:ascii="Times" w:hAnsi="Times" w:cs="Calibri"/>
          <w:color w:val="000000"/>
        </w:rPr>
      </w:pPr>
    </w:p>
    <w:p w14:paraId="6D73DE82" w14:textId="472AE6D5" w:rsidR="00DF50A2" w:rsidRDefault="00BE46D6" w:rsidP="00DF50A2">
      <w:pPr>
        <w:pStyle w:val="Heading3"/>
      </w:pPr>
      <w:r w:rsidRPr="00DF50A2">
        <w:t>Week 4: Deliver the software</w:t>
      </w:r>
    </w:p>
    <w:p w14:paraId="07A4A5D6" w14:textId="768C0262" w:rsidR="007E07C2" w:rsidRDefault="00DF50A2" w:rsidP="00350EFB">
      <w:pPr>
        <w:pStyle w:val="Heading3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Submit the software itself, along with </w:t>
      </w:r>
      <w:r w:rsidR="009E6958">
        <w:rPr>
          <w:rFonts w:ascii="Times" w:hAnsi="Times" w:cs="Calibri"/>
          <w:color w:val="000000"/>
        </w:rPr>
        <w:t xml:space="preserve">brief </w:t>
      </w:r>
      <w:r>
        <w:rPr>
          <w:rFonts w:ascii="Times" w:hAnsi="Times" w:cs="Calibri"/>
          <w:color w:val="000000"/>
        </w:rPr>
        <w:t>report</w:t>
      </w:r>
      <w:r w:rsidR="009E6958">
        <w:rPr>
          <w:rFonts w:ascii="Times" w:hAnsi="Times" w:cs="Calibri"/>
          <w:color w:val="000000"/>
        </w:rPr>
        <w:t xml:space="preserve"> describing t</w:t>
      </w:r>
      <w:r w:rsidRPr="00C96D67">
        <w:rPr>
          <w:rFonts w:ascii="Times" w:hAnsi="Times" w:cs="Calibri"/>
          <w:color w:val="000000"/>
        </w:rPr>
        <w:t>he status of the software</w:t>
      </w:r>
      <w:r w:rsidR="0081279A">
        <w:rPr>
          <w:rFonts w:ascii="Times" w:hAnsi="Times" w:cs="Calibri"/>
          <w:color w:val="000000"/>
        </w:rPr>
        <w:t xml:space="preserve"> in relation to </w:t>
      </w:r>
      <w:r w:rsidR="00A378BB">
        <w:rPr>
          <w:rFonts w:ascii="Times" w:hAnsi="Times" w:cs="Calibri"/>
          <w:color w:val="000000"/>
        </w:rPr>
        <w:t>Sarah’s requirements and specification.</w:t>
      </w:r>
    </w:p>
    <w:p w14:paraId="55213B1B" w14:textId="31357399" w:rsidR="007E07C2" w:rsidRDefault="009E6958" w:rsidP="007E07C2">
      <w:pPr>
        <w:pStyle w:val="Heading3"/>
        <w:numPr>
          <w:ilvl w:val="0"/>
          <w:numId w:val="21"/>
        </w:numPr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 xml:space="preserve">If </w:t>
      </w:r>
      <w:r w:rsidR="00357F91">
        <w:rPr>
          <w:rFonts w:ascii="Times" w:hAnsi="Times" w:cs="Calibri"/>
          <w:color w:val="000000"/>
        </w:rPr>
        <w:t xml:space="preserve">your submission </w:t>
      </w:r>
      <w:r>
        <w:rPr>
          <w:rFonts w:ascii="Times" w:hAnsi="Times" w:cs="Calibri"/>
          <w:color w:val="000000"/>
        </w:rPr>
        <w:t>will not survive the auto-grader described above, provide explanatory notes</w:t>
      </w:r>
      <w:r w:rsidR="00350EFB">
        <w:rPr>
          <w:rFonts w:ascii="Times" w:hAnsi="Times" w:cs="Calibri"/>
          <w:color w:val="000000"/>
        </w:rPr>
        <w:t xml:space="preserve"> so the course staff can score you fairly.</w:t>
      </w:r>
    </w:p>
    <w:p w14:paraId="27CD76F7" w14:textId="26E6F533" w:rsidR="007E07C2" w:rsidRDefault="007E07C2" w:rsidP="007E07C2">
      <w:pPr>
        <w:pStyle w:val="ListParagraph"/>
        <w:numPr>
          <w:ilvl w:val="0"/>
          <w:numId w:val="21"/>
        </w:numPr>
      </w:pPr>
      <w:r>
        <w:t xml:space="preserve">Provide one example of a </w:t>
      </w:r>
      <w:r w:rsidR="00053919">
        <w:t>module</w:t>
      </w:r>
      <w:r>
        <w:t xml:space="preserve"> that you think your approach scores well.</w:t>
      </w:r>
    </w:p>
    <w:p w14:paraId="39E2B277" w14:textId="38A3C199" w:rsidR="00350EFB" w:rsidRDefault="007E07C2" w:rsidP="007E07C2">
      <w:pPr>
        <w:pStyle w:val="ListParagraph"/>
        <w:numPr>
          <w:ilvl w:val="0"/>
          <w:numId w:val="21"/>
        </w:numPr>
      </w:pPr>
      <w:r>
        <w:t xml:space="preserve">No automated measurement is perfect. Provide one example of a </w:t>
      </w:r>
      <w:r w:rsidR="00260B9A">
        <w:t>module</w:t>
      </w:r>
      <w:r>
        <w:t xml:space="preserve"> that you think your approach scores poorly in some regard. How could you modify your design to improve </w:t>
      </w:r>
      <w:r w:rsidR="00260B9A">
        <w:t>the outcome for this module?</w:t>
      </w:r>
    </w:p>
    <w:p w14:paraId="7D46DA61" w14:textId="0D04F7D4" w:rsidR="003615F5" w:rsidRDefault="00EE114B" w:rsidP="007E07C2">
      <w:pPr>
        <w:pStyle w:val="ListParagraph"/>
        <w:numPr>
          <w:ilvl w:val="0"/>
          <w:numId w:val="21"/>
        </w:numPr>
      </w:pPr>
      <w:r>
        <w:t>Provide the URL to your project repository in your report</w:t>
      </w:r>
    </w:p>
    <w:p w14:paraId="0002899B" w14:textId="77777777" w:rsidR="007E07C2" w:rsidRDefault="007E07C2" w:rsidP="007E07C2"/>
    <w:p w14:paraId="1FD4A328" w14:textId="41E16957" w:rsidR="00350EFB" w:rsidRDefault="00350EFB" w:rsidP="00350EFB">
      <w:pPr>
        <w:pStyle w:val="Heading3"/>
      </w:pPr>
      <w:r w:rsidRPr="00DF50A2">
        <w:t xml:space="preserve">Week </w:t>
      </w:r>
      <w:r>
        <w:t>5</w:t>
      </w:r>
      <w:r w:rsidRPr="00DF50A2">
        <w:t xml:space="preserve">: </w:t>
      </w:r>
      <w:r>
        <w:t>Postmortem</w:t>
      </w:r>
    </w:p>
    <w:p w14:paraId="05C21FE4" w14:textId="7A9CD4E9" w:rsidR="007D60E0" w:rsidRDefault="00BE46D6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677216">
        <w:rPr>
          <w:rFonts w:ascii="Times" w:hAnsi="Times" w:cs="Calibri"/>
          <w:color w:val="000000"/>
        </w:rPr>
        <w:t>Deliver a project postmortem report.</w:t>
      </w:r>
      <w:r w:rsidR="00E269EA">
        <w:rPr>
          <w:rFonts w:ascii="Times" w:hAnsi="Times" w:cs="Calibri"/>
          <w:color w:val="000000"/>
        </w:rPr>
        <w:t xml:space="preserve"> This report should reflect on each aspect of your Plan (from week 1) compared to your Execution. </w:t>
      </w:r>
      <w:r w:rsidR="007D60E0">
        <w:rPr>
          <w:rFonts w:ascii="Times" w:hAnsi="Times" w:cs="Calibri"/>
          <w:color w:val="000000"/>
        </w:rPr>
        <w:t>W</w:t>
      </w:r>
      <w:r w:rsidRPr="007D60E0">
        <w:rPr>
          <w:rFonts w:ascii="Times" w:hAnsi="Times" w:cs="Calibri"/>
          <w:color w:val="000000"/>
        </w:rPr>
        <w:t>hat went well</w:t>
      </w:r>
      <w:r w:rsidR="007D60E0">
        <w:rPr>
          <w:rFonts w:ascii="Times" w:hAnsi="Times" w:cs="Calibri"/>
          <w:color w:val="000000"/>
        </w:rPr>
        <w:t>?</w:t>
      </w:r>
      <w:r w:rsidR="00E269EA">
        <w:rPr>
          <w:rFonts w:ascii="Times" w:hAnsi="Times" w:cs="Calibri"/>
          <w:color w:val="000000"/>
        </w:rPr>
        <w:t xml:space="preserve"> What went poorly?</w:t>
      </w:r>
      <w:r w:rsidR="00630BA1">
        <w:rPr>
          <w:rFonts w:ascii="Times" w:hAnsi="Times" w:cs="Calibri"/>
          <w:color w:val="000000"/>
        </w:rPr>
        <w:t xml:space="preserve"> Where did your time estimates fail</w:t>
      </w:r>
      <w:r w:rsidR="00077B49">
        <w:rPr>
          <w:rFonts w:ascii="Times" w:hAnsi="Times" w:cs="Calibri"/>
          <w:color w:val="000000"/>
        </w:rPr>
        <w:t>? When and why did you deviate from your Plan?</w:t>
      </w:r>
      <w:r w:rsidR="001F3C4A">
        <w:rPr>
          <w:rFonts w:ascii="Times" w:hAnsi="Times" w:cs="Calibri"/>
          <w:color w:val="000000"/>
        </w:rPr>
        <w:t xml:space="preserve"> </w:t>
      </w:r>
      <w:r w:rsidR="00D16B7F">
        <w:rPr>
          <w:rFonts w:ascii="Times" w:hAnsi="Times" w:cs="Calibri"/>
          <w:color w:val="000000"/>
        </w:rPr>
        <w:t xml:space="preserve">For all of these questions, </w:t>
      </w:r>
      <w:r w:rsidR="00734C23">
        <w:rPr>
          <w:rFonts w:ascii="Times" w:hAnsi="Times" w:cs="Calibri"/>
          <w:color w:val="000000"/>
        </w:rPr>
        <w:t xml:space="preserve">try to </w:t>
      </w:r>
      <w:r w:rsidR="00D16B7F">
        <w:rPr>
          <w:rFonts w:ascii="Times" w:hAnsi="Times" w:cs="Calibri"/>
          <w:color w:val="000000"/>
        </w:rPr>
        <w:t>answer the question “</w:t>
      </w:r>
      <w:r w:rsidR="001F3C4A">
        <w:rPr>
          <w:rFonts w:ascii="Times" w:hAnsi="Times" w:cs="Calibri"/>
          <w:color w:val="000000"/>
        </w:rPr>
        <w:t>Why?</w:t>
      </w:r>
      <w:r w:rsidR="00D16B7F">
        <w:rPr>
          <w:rFonts w:ascii="Times" w:hAnsi="Times" w:cs="Calibri"/>
          <w:color w:val="000000"/>
        </w:rPr>
        <w:t>”</w:t>
      </w:r>
    </w:p>
    <w:p w14:paraId="490B9F70" w14:textId="77777777" w:rsidR="00630BA1" w:rsidRDefault="00630BA1" w:rsidP="00E269EA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</w:p>
    <w:p w14:paraId="3D47DA8C" w14:textId="0FA82FB7" w:rsidR="008F2310" w:rsidRDefault="008F2310" w:rsidP="008F2310">
      <w:pPr>
        <w:pStyle w:val="Heading2"/>
      </w:pPr>
      <w:r>
        <w:t>Grading rubric</w:t>
      </w:r>
    </w:p>
    <w:p w14:paraId="423B3834" w14:textId="74E7E99F" w:rsidR="002B4BFF" w:rsidRDefault="002B4BFF" w:rsidP="002B4BFF"/>
    <w:p w14:paraId="7A1F1661" w14:textId="77777777" w:rsidR="002B4BFF" w:rsidRPr="009754F5" w:rsidRDefault="002B4BFF" w:rsidP="002B4BFF">
      <w:pPr>
        <w:pStyle w:val="NormalWeb"/>
        <w:spacing w:before="0" w:beforeAutospacing="0" w:after="0" w:afterAutospacing="0"/>
        <w:rPr>
          <w:rFonts w:ascii="Times" w:hAnsi="Times"/>
          <w:color w:val="000000"/>
        </w:rPr>
      </w:pPr>
      <w:r w:rsidRPr="009754F5">
        <w:rPr>
          <w:rFonts w:ascii="Times" w:hAnsi="Times"/>
          <w:color w:val="000000"/>
        </w:rPr>
        <w:t>Points breakdown:</w:t>
      </w:r>
    </w:p>
    <w:p w14:paraId="26D510BD" w14:textId="146480FC" w:rsidR="002B4BFF" w:rsidRPr="002B4BFF" w:rsidRDefault="002B4BFF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677216">
        <w:rPr>
          <w:rFonts w:ascii="Times" w:hAnsi="Times" w:cs="Calibri"/>
          <w:color w:val="000000"/>
        </w:rPr>
        <w:t>30% Design &amp; Planning document</w:t>
      </w:r>
      <w:r w:rsidR="00307EAF">
        <w:rPr>
          <w:rFonts w:ascii="Times" w:hAnsi="Times" w:cs="Calibri"/>
          <w:color w:val="000000"/>
        </w:rPr>
        <w:t xml:space="preserve"> + Milestone documents.</w:t>
      </w:r>
    </w:p>
    <w:p w14:paraId="6A03DEC3" w14:textId="77777777" w:rsidR="002B4BFF" w:rsidRPr="002B4BFF" w:rsidRDefault="002B4BFF" w:rsidP="002B4BF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2B4BFF">
        <w:rPr>
          <w:rFonts w:ascii="Times" w:hAnsi="Times" w:cs="Calibri"/>
          <w:color w:val="000000"/>
        </w:rPr>
        <w:t>50% Working delivery, broken down as:</w:t>
      </w:r>
    </w:p>
    <w:p w14:paraId="66165216" w14:textId="77777777" w:rsidR="002B4BFF" w:rsidRPr="002B4BFF" w:rsidRDefault="002B4BFF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2B4BFF">
        <w:rPr>
          <w:rFonts w:ascii="Times" w:hAnsi="Times" w:cs="Calibri"/>
          <w:color w:val="000000"/>
        </w:rPr>
        <w:t>30% "It runs and follows the auto-grader interface above"</w:t>
      </w:r>
    </w:p>
    <w:p w14:paraId="02D8DCBF" w14:textId="28596B8A" w:rsidR="002B4BFF" w:rsidRPr="002B4BFF" w:rsidRDefault="002B4BFF" w:rsidP="002B4BFF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2B4BFF">
        <w:rPr>
          <w:rFonts w:ascii="Times" w:hAnsi="Times" w:cs="Calibri"/>
          <w:color w:val="000000"/>
        </w:rPr>
        <w:t xml:space="preserve">10% "It has a reasonable-looking test suite that achieves </w:t>
      </w:r>
      <w:r>
        <w:rPr>
          <w:rFonts w:ascii="Times" w:hAnsi="Times" w:cs="Calibri"/>
          <w:color w:val="000000"/>
        </w:rPr>
        <w:t>the required coverage</w:t>
      </w:r>
      <w:r w:rsidRPr="002B4BFF">
        <w:rPr>
          <w:rFonts w:ascii="Times" w:hAnsi="Times" w:cs="Calibri"/>
          <w:color w:val="000000"/>
        </w:rPr>
        <w:t>"</w:t>
      </w:r>
    </w:p>
    <w:p w14:paraId="6950CB86" w14:textId="77777777" w:rsidR="00900544" w:rsidRPr="00900544" w:rsidRDefault="002B4BFF" w:rsidP="00900544">
      <w:pPr>
        <w:pStyle w:val="NormalWeb"/>
        <w:numPr>
          <w:ilvl w:val="1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2B4BFF">
        <w:rPr>
          <w:rFonts w:ascii="Times" w:hAnsi="Times" w:cs="Calibri"/>
          <w:color w:val="000000"/>
        </w:rPr>
        <w:t xml:space="preserve">10% "Per our manual inspection, the software follows reasonable-looking engineering practices, </w:t>
      </w:r>
      <w:proofErr w:type="gramStart"/>
      <w:r w:rsidRPr="002B4BFF">
        <w:rPr>
          <w:rFonts w:ascii="Times" w:hAnsi="Times" w:cs="Calibri"/>
          <w:color w:val="000000"/>
        </w:rPr>
        <w:t>e.g.</w:t>
      </w:r>
      <w:proofErr w:type="gramEnd"/>
      <w:r w:rsidRPr="002B4BFF">
        <w:rPr>
          <w:rFonts w:ascii="Times" w:hAnsi="Times" w:cs="Calibri"/>
          <w:color w:val="000000"/>
        </w:rPr>
        <w:t xml:space="preserve"> good file/class/variable names, consistent style, choice of data structures, use of patterns to isolate what is changing"</w:t>
      </w:r>
    </w:p>
    <w:p w14:paraId="32239AA5" w14:textId="7562C5F2" w:rsidR="002B4BFF" w:rsidRPr="00900544" w:rsidRDefault="002B4BFF" w:rsidP="001856B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Times" w:hAnsi="Times"/>
          <w:color w:val="000000"/>
          <w:sz w:val="28"/>
          <w:szCs w:val="28"/>
        </w:rPr>
      </w:pPr>
      <w:r w:rsidRPr="00900544">
        <w:rPr>
          <w:rFonts w:ascii="Times" w:hAnsi="Times" w:cs="Calibri"/>
          <w:color w:val="000000"/>
        </w:rPr>
        <w:t>20% Post-mortem.</w:t>
      </w:r>
    </w:p>
    <w:p w14:paraId="63F4B16F" w14:textId="77777777" w:rsidR="008F2310" w:rsidRPr="0018108F" w:rsidRDefault="008F2310" w:rsidP="0018108F"/>
    <w:p w14:paraId="2DCD782F" w14:textId="77777777" w:rsidR="00EC4740" w:rsidRDefault="00677216" w:rsidP="001856B1">
      <w:pPr>
        <w:pStyle w:val="xxmsonormal"/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 w:rsidRPr="00677216">
        <w:rPr>
          <w:rFonts w:ascii="Times" w:hAnsi="Times" w:cs="Calibri"/>
          <w:color w:val="000000"/>
        </w:rPr>
        <w:t xml:space="preserve">Provided that the teammates complete the </w:t>
      </w:r>
      <w:proofErr w:type="gramStart"/>
      <w:r w:rsidRPr="00677216">
        <w:rPr>
          <w:rFonts w:ascii="Times" w:hAnsi="Times" w:cs="Calibri"/>
          <w:color w:val="000000"/>
        </w:rPr>
        <w:t>tasks</w:t>
      </w:r>
      <w:proofErr w:type="gramEnd"/>
      <w:r w:rsidRPr="00677216">
        <w:rPr>
          <w:rFonts w:ascii="Times" w:hAnsi="Times" w:cs="Calibri"/>
          <w:color w:val="000000"/>
        </w:rPr>
        <w:t xml:space="preserve"> they were assigned as part of the project plan, all team members will receive the same grades. If there is an issue with teamwork, please raise it with Prof. Davis</w:t>
      </w:r>
      <w:r w:rsidR="001856B1">
        <w:rPr>
          <w:rFonts w:ascii="Times" w:hAnsi="Times" w:cs="Calibri"/>
          <w:color w:val="000000"/>
        </w:rPr>
        <w:t xml:space="preserve"> as early as possible</w:t>
      </w:r>
      <w:r w:rsidR="00EC4740">
        <w:rPr>
          <w:rFonts w:ascii="Times" w:hAnsi="Times" w:cs="Calibri"/>
          <w:color w:val="000000"/>
        </w:rPr>
        <w:t>.</w:t>
      </w:r>
    </w:p>
    <w:p w14:paraId="0BDBC9A6" w14:textId="77777777" w:rsidR="00EC4740" w:rsidRDefault="00EC4740" w:rsidP="00EC4740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lastRenderedPageBreak/>
        <w:t>Y</w:t>
      </w:r>
      <w:r w:rsidR="00A40833">
        <w:rPr>
          <w:rFonts w:ascii="Times" w:hAnsi="Times" w:cs="Calibri"/>
          <w:color w:val="000000"/>
        </w:rPr>
        <w:t xml:space="preserve">our team’s milestones should allow you to </w:t>
      </w:r>
      <w:r>
        <w:rPr>
          <w:rFonts w:ascii="Times" w:hAnsi="Times" w:cs="Calibri"/>
          <w:color w:val="000000"/>
        </w:rPr>
        <w:t>observe problems with forward progress.</w:t>
      </w:r>
    </w:p>
    <w:p w14:paraId="63F1AC16" w14:textId="606563B0" w:rsidR="00A82F99" w:rsidRPr="00BE46D6" w:rsidRDefault="00EC4740" w:rsidP="00A82F99">
      <w:pPr>
        <w:pStyle w:val="xxmsonormal"/>
        <w:numPr>
          <w:ilvl w:val="0"/>
          <w:numId w:val="21"/>
        </w:numPr>
        <w:spacing w:before="0" w:beforeAutospacing="0" w:after="0" w:afterAutospacing="0"/>
        <w:textAlignment w:val="center"/>
        <w:rPr>
          <w:rFonts w:ascii="Times" w:hAnsi="Times" w:cs="Calibri"/>
          <w:color w:val="000000"/>
        </w:rPr>
      </w:pPr>
      <w:r>
        <w:rPr>
          <w:rFonts w:ascii="Times" w:hAnsi="Times" w:cs="Calibri"/>
          <w:color w:val="000000"/>
        </w:rPr>
        <w:t>For personality clashes etc., use your judgment</w:t>
      </w:r>
      <w:r w:rsidR="00670402">
        <w:rPr>
          <w:rFonts w:ascii="Times" w:hAnsi="Times" w:cs="Calibri"/>
          <w:color w:val="000000"/>
        </w:rPr>
        <w:t xml:space="preserve"> to determine if you want to speak with Prof. Davis.</w:t>
      </w:r>
    </w:p>
    <w:p w14:paraId="6329A5B3" w14:textId="5710A1ED" w:rsidR="00093ACA" w:rsidRDefault="00093ACA" w:rsidP="00EE61C6">
      <w:pPr>
        <w:rPr>
          <w:rFonts w:ascii="Times" w:eastAsia="Times New Roman" w:hAnsi="Times" w:cs="Times New Roman"/>
          <w:sz w:val="28"/>
          <w:szCs w:val="28"/>
        </w:rPr>
      </w:pPr>
    </w:p>
    <w:p w14:paraId="792E1CB3" w14:textId="16381C87" w:rsidR="00AD0F62" w:rsidRDefault="003D4571" w:rsidP="00AD0F62">
      <w:pPr>
        <w:pStyle w:val="Heading2"/>
      </w:pPr>
      <w:r>
        <w:t xml:space="preserve">ACME </w:t>
      </w:r>
      <w:r w:rsidR="00CA07F7">
        <w:t>Corporat</w:t>
      </w:r>
      <w:r>
        <w:t>ion’s</w:t>
      </w:r>
      <w:r w:rsidR="00CA07F7">
        <w:t xml:space="preserve"> Budget is not Bottomless</w:t>
      </w:r>
    </w:p>
    <w:p w14:paraId="6F2C6E4C" w14:textId="16904EF3" w:rsidR="00AD0F62" w:rsidRDefault="00AD0F62" w:rsidP="00AD0F62"/>
    <w:p w14:paraId="50F25BA7" w14:textId="6EBA746A" w:rsidR="009625B5" w:rsidRPr="001F71A6" w:rsidRDefault="00AD0F62" w:rsidP="00AD0F62">
      <w:pPr>
        <w:rPr>
          <w:rFonts w:ascii="Times" w:hAnsi="Times"/>
        </w:rPr>
      </w:pPr>
      <w:r w:rsidRPr="00F97D6B">
        <w:rPr>
          <w:rFonts w:ascii="Times" w:hAnsi="Times"/>
        </w:rPr>
        <w:t xml:space="preserve">Sarah </w:t>
      </w:r>
      <w:r w:rsidR="00136799" w:rsidRPr="00F97D6B">
        <w:rPr>
          <w:rFonts w:ascii="Times" w:hAnsi="Times"/>
        </w:rPr>
        <w:t xml:space="preserve">reminds you that </w:t>
      </w:r>
      <w:r w:rsidR="00C12741" w:rsidRPr="00F97D6B">
        <w:rPr>
          <w:rFonts w:ascii="Times" w:hAnsi="Times"/>
        </w:rPr>
        <w:t xml:space="preserve">your </w:t>
      </w:r>
      <w:r w:rsidR="00136799" w:rsidRPr="00F97D6B">
        <w:rPr>
          <w:rFonts w:ascii="Times" w:hAnsi="Times"/>
        </w:rPr>
        <w:t xml:space="preserve">team members </w:t>
      </w:r>
      <w:r w:rsidR="00C12741" w:rsidRPr="00F97D6B">
        <w:rPr>
          <w:rFonts w:ascii="Times" w:hAnsi="Times"/>
        </w:rPr>
        <w:t xml:space="preserve">are </w:t>
      </w:r>
      <w:r w:rsidR="00E3751A" w:rsidRPr="00F97D6B">
        <w:rPr>
          <w:rFonts w:ascii="Times" w:hAnsi="Times"/>
        </w:rPr>
        <w:t xml:space="preserve">from </w:t>
      </w:r>
      <w:r w:rsidR="00C12741" w:rsidRPr="00F97D6B">
        <w:rPr>
          <w:rFonts w:ascii="Times" w:hAnsi="Times"/>
        </w:rPr>
        <w:t xml:space="preserve">an independent contracting firm. </w:t>
      </w:r>
      <w:r w:rsidR="009625B5" w:rsidRPr="00F97D6B">
        <w:rPr>
          <w:rFonts w:ascii="Times" w:hAnsi="Times"/>
        </w:rPr>
        <w:t xml:space="preserve">She says the company is </w:t>
      </w:r>
      <w:r w:rsidR="009625B5" w:rsidRPr="00F97D6B">
        <w:rPr>
          <w:rFonts w:ascii="Times" w:hAnsi="Times"/>
          <w:b/>
          <w:bCs/>
        </w:rPr>
        <w:t>willing to pay you</w:t>
      </w:r>
      <w:r w:rsidR="008C7ED2" w:rsidRPr="00F97D6B">
        <w:rPr>
          <w:rFonts w:ascii="Times" w:hAnsi="Times"/>
          <w:b/>
          <w:bCs/>
        </w:rPr>
        <w:t>r team for up to</w:t>
      </w:r>
      <w:r w:rsidR="001544B9" w:rsidRPr="00F97D6B">
        <w:rPr>
          <w:rFonts w:ascii="Times" w:hAnsi="Times"/>
          <w:b/>
          <w:bCs/>
        </w:rPr>
        <w:t xml:space="preserve"> </w:t>
      </w:r>
      <w:r w:rsidR="00C74F43" w:rsidRPr="00F97D6B">
        <w:rPr>
          <w:rFonts w:ascii="Times" w:hAnsi="Times"/>
          <w:b/>
          <w:bCs/>
        </w:rPr>
        <w:t>40 hours per person for this project</w:t>
      </w:r>
      <w:r w:rsidR="00E17901">
        <w:rPr>
          <w:rStyle w:val="FootnoteReference"/>
          <w:rFonts w:ascii="Times" w:hAnsi="Times"/>
          <w:b/>
          <w:bCs/>
        </w:rPr>
        <w:footnoteReference w:id="1"/>
      </w:r>
      <w:r w:rsidR="001F71A6">
        <w:rPr>
          <w:rFonts w:ascii="Times" w:hAnsi="Times"/>
        </w:rPr>
        <w:t>,</w:t>
      </w:r>
      <w:r w:rsidR="00E17901">
        <w:rPr>
          <w:rFonts w:ascii="Times" w:hAnsi="Times"/>
        </w:rPr>
        <w:t xml:space="preserve"> </w:t>
      </w:r>
      <w:r w:rsidR="001F71A6">
        <w:rPr>
          <w:rFonts w:ascii="Times" w:hAnsi="Times"/>
        </w:rPr>
        <w:t xml:space="preserve"> and would rather see </w:t>
      </w:r>
      <w:r w:rsidR="001F71A6">
        <w:rPr>
          <w:rFonts w:ascii="Times" w:hAnsi="Times"/>
          <w:b/>
          <w:bCs/>
          <w:i/>
          <w:iCs/>
        </w:rPr>
        <w:t xml:space="preserve">something that works – at least partially! –  </w:t>
      </w:r>
      <w:r w:rsidR="00C8690D">
        <w:rPr>
          <w:rFonts w:ascii="Times" w:hAnsi="Times"/>
          <w:b/>
          <w:bCs/>
          <w:i/>
          <w:iCs/>
        </w:rPr>
        <w:t>by the deadline</w:t>
      </w:r>
      <w:r w:rsidR="001F71A6">
        <w:rPr>
          <w:rFonts w:ascii="Times" w:hAnsi="Times"/>
          <w:b/>
          <w:bCs/>
          <w:i/>
          <w:iCs/>
        </w:rPr>
        <w:t>.</w:t>
      </w:r>
    </w:p>
    <w:p w14:paraId="3420E49A" w14:textId="4E162055" w:rsidR="00AD0F62" w:rsidRPr="00F97D6B" w:rsidRDefault="009625B5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 w:rsidRPr="00F97D6B">
        <w:rPr>
          <w:rFonts w:ascii="Times" w:hAnsi="Times"/>
        </w:rPr>
        <w:t xml:space="preserve">Your </w:t>
      </w:r>
      <w:r w:rsidR="003C4E6E" w:rsidRPr="00F97D6B">
        <w:rPr>
          <w:rFonts w:ascii="Times" w:hAnsi="Times"/>
        </w:rPr>
        <w:t xml:space="preserve">project plan and your </w:t>
      </w:r>
      <w:r w:rsidRPr="00F97D6B">
        <w:rPr>
          <w:rFonts w:ascii="Times" w:hAnsi="Times"/>
        </w:rPr>
        <w:t xml:space="preserve">weekly progress updates should reflect an </w:t>
      </w:r>
      <w:r w:rsidR="00474F49" w:rsidRPr="00F97D6B">
        <w:rPr>
          <w:rFonts w:ascii="Times" w:hAnsi="Times"/>
        </w:rPr>
        <w:t xml:space="preserve">appropriate amount of time for the project, </w:t>
      </w:r>
      <w:proofErr w:type="gramStart"/>
      <w:r w:rsidR="00474F49" w:rsidRPr="00F97D6B">
        <w:rPr>
          <w:rFonts w:ascii="Times" w:hAnsi="Times"/>
        </w:rPr>
        <w:t>e.g.</w:t>
      </w:r>
      <w:proofErr w:type="gramEnd"/>
      <w:r w:rsidR="00474F49" w:rsidRPr="00F97D6B">
        <w:rPr>
          <w:rFonts w:ascii="Times" w:hAnsi="Times"/>
        </w:rPr>
        <w:t xml:space="preserve"> </w:t>
      </w:r>
      <w:r w:rsidR="00F73008" w:rsidRPr="00F97D6B">
        <w:rPr>
          <w:rFonts w:ascii="Times" w:hAnsi="Times"/>
        </w:rPr>
        <w:t>6-9 hours per team member</w:t>
      </w:r>
      <w:r w:rsidR="002D736B" w:rsidRPr="00F97D6B">
        <w:rPr>
          <w:rFonts w:ascii="Times" w:hAnsi="Times"/>
        </w:rPr>
        <w:t xml:space="preserve"> per week.</w:t>
      </w:r>
      <w:r w:rsidR="00CE7A17" w:rsidRPr="00F97D6B">
        <w:rPr>
          <w:rFonts w:ascii="Times" w:hAnsi="Times"/>
        </w:rPr>
        <w:t xml:space="preserve"> If you wait until the last minute, Sarah will be nervous, pull the plug on the project, and </w:t>
      </w:r>
      <w:r w:rsidR="00011D28">
        <w:rPr>
          <w:rFonts w:ascii="Times" w:hAnsi="Times"/>
        </w:rPr>
        <w:t xml:space="preserve">might break off future contracts with </w:t>
      </w:r>
      <w:r w:rsidR="00CE7A17" w:rsidRPr="00F97D6B">
        <w:rPr>
          <w:rFonts w:ascii="Times" w:hAnsi="Times"/>
        </w:rPr>
        <w:t>your company.</w:t>
      </w:r>
    </w:p>
    <w:p w14:paraId="1DE1E2B1" w14:textId="7CF4DBCF" w:rsidR="001B02A6" w:rsidRPr="009B5C43" w:rsidRDefault="001216A5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 w:rsidRPr="00F97D6B">
        <w:rPr>
          <w:rFonts w:ascii="Times" w:hAnsi="Times"/>
        </w:rPr>
        <w:t xml:space="preserve">If you begin to deviate from </w:t>
      </w:r>
      <w:r w:rsidR="00F123FE" w:rsidRPr="00F97D6B">
        <w:rPr>
          <w:rFonts w:ascii="Times" w:hAnsi="Times"/>
        </w:rPr>
        <w:t>your</w:t>
      </w:r>
      <w:r w:rsidRPr="00F97D6B">
        <w:rPr>
          <w:rFonts w:ascii="Times" w:hAnsi="Times"/>
        </w:rPr>
        <w:t xml:space="preserve"> plan</w:t>
      </w:r>
      <w:r w:rsidR="00F123FE" w:rsidRPr="00F97D6B">
        <w:rPr>
          <w:rFonts w:ascii="Times" w:hAnsi="Times"/>
        </w:rPr>
        <w:t>ned timeline</w:t>
      </w:r>
      <w:r w:rsidRPr="00F97D6B">
        <w:rPr>
          <w:rFonts w:ascii="Times" w:hAnsi="Times"/>
        </w:rPr>
        <w:t xml:space="preserve">, you </w:t>
      </w:r>
      <w:r w:rsidR="00F716E6" w:rsidRPr="00F97D6B">
        <w:rPr>
          <w:rFonts w:ascii="Times" w:hAnsi="Times"/>
        </w:rPr>
        <w:t xml:space="preserve">should </w:t>
      </w:r>
      <w:r w:rsidRPr="00F97D6B">
        <w:rPr>
          <w:rFonts w:ascii="Times" w:hAnsi="Times"/>
        </w:rPr>
        <w:t xml:space="preserve">submit a </w:t>
      </w:r>
      <w:r w:rsidRPr="00F97D6B">
        <w:rPr>
          <w:rFonts w:ascii="Times" w:hAnsi="Times"/>
          <w:b/>
          <w:bCs/>
          <w:u w:val="single"/>
        </w:rPr>
        <w:t>revised</w:t>
      </w:r>
      <w:r w:rsidRPr="00F97D6B">
        <w:rPr>
          <w:rFonts w:ascii="Times" w:hAnsi="Times"/>
        </w:rPr>
        <w:t xml:space="preserve"> plan</w:t>
      </w:r>
      <w:r w:rsidR="00F716E6" w:rsidRPr="00F97D6B">
        <w:rPr>
          <w:rFonts w:ascii="Times" w:hAnsi="Times"/>
        </w:rPr>
        <w:t xml:space="preserve"> as part of a weekly update</w:t>
      </w:r>
      <w:r w:rsidR="003522A4">
        <w:rPr>
          <w:rFonts w:ascii="Times" w:hAnsi="Times"/>
        </w:rPr>
        <w:t>. T</w:t>
      </w:r>
      <w:r w:rsidR="003D4571">
        <w:rPr>
          <w:rFonts w:ascii="Times" w:hAnsi="Times"/>
        </w:rPr>
        <w:t xml:space="preserve">hat </w:t>
      </w:r>
      <w:r w:rsidR="003522A4">
        <w:rPr>
          <w:rFonts w:ascii="Times" w:hAnsi="Times"/>
        </w:rPr>
        <w:t xml:space="preserve">way </w:t>
      </w:r>
      <w:r w:rsidR="003D4571">
        <w:rPr>
          <w:rFonts w:ascii="Times" w:hAnsi="Times"/>
        </w:rPr>
        <w:t xml:space="preserve">Sarah </w:t>
      </w:r>
      <w:r w:rsidR="003522A4">
        <w:rPr>
          <w:rFonts w:ascii="Times" w:hAnsi="Times"/>
        </w:rPr>
        <w:t xml:space="preserve">can keep </w:t>
      </w:r>
      <w:r w:rsidR="00F17E6D">
        <w:rPr>
          <w:rFonts w:ascii="Times" w:hAnsi="Times"/>
        </w:rPr>
        <w:t>management abreast of progress and aware of any changes in the functionality that will be delivered.</w:t>
      </w:r>
    </w:p>
    <w:p w14:paraId="0D9270B9" w14:textId="77777777" w:rsidR="003B1ADC" w:rsidRPr="003B1ADC" w:rsidRDefault="009B5C43" w:rsidP="009625B5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 xml:space="preserve">You </w:t>
      </w:r>
      <w:r w:rsidR="003A6F62">
        <w:rPr>
          <w:rFonts w:ascii="Times" w:hAnsi="Times"/>
        </w:rPr>
        <w:t xml:space="preserve">should plan </w:t>
      </w:r>
      <w:r>
        <w:rPr>
          <w:rFonts w:ascii="Times" w:hAnsi="Times"/>
        </w:rPr>
        <w:t xml:space="preserve">your project in such a way that you can deliver incremental value to Sarah even if you cannot complete all of </w:t>
      </w:r>
      <w:r w:rsidR="003A6F62">
        <w:rPr>
          <w:rFonts w:ascii="Times" w:hAnsi="Times"/>
        </w:rPr>
        <w:t>her requirements.</w:t>
      </w:r>
    </w:p>
    <w:p w14:paraId="58A1954D" w14:textId="4EB049ED" w:rsidR="009B5C43" w:rsidRPr="003B1ADC" w:rsidRDefault="00AA40DA" w:rsidP="003B1ADC">
      <w:pPr>
        <w:pStyle w:val="ListParagraph"/>
        <w:numPr>
          <w:ilvl w:val="1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>Recall the aircraft requirements document from the Requirements Engineering unit – one of the final chapters designated useful subcomponents that the vendor could deliver.</w:t>
      </w:r>
    </w:p>
    <w:p w14:paraId="5C10E003" w14:textId="4AF80760" w:rsidR="003B1ADC" w:rsidRPr="00F97D6B" w:rsidRDefault="003B1ADC" w:rsidP="003B1ADC">
      <w:pPr>
        <w:pStyle w:val="ListParagraph"/>
        <w:numPr>
          <w:ilvl w:val="1"/>
          <w:numId w:val="21"/>
        </w:num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hAnsi="Times"/>
        </w:rPr>
        <w:t>One of the slides from class has an excerpt.</w:t>
      </w:r>
    </w:p>
    <w:sectPr w:rsidR="003B1ADC" w:rsidRPr="00F97D6B" w:rsidSect="003031E0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8DEA8" w14:textId="77777777" w:rsidR="00BF13A3" w:rsidRDefault="00BF13A3" w:rsidP="00D678A6">
      <w:r>
        <w:separator/>
      </w:r>
    </w:p>
  </w:endnote>
  <w:endnote w:type="continuationSeparator" w:id="0">
    <w:p w14:paraId="2220F6D2" w14:textId="77777777" w:rsidR="00BF13A3" w:rsidRDefault="00BF13A3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3750FFEC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7B6AFB">
      <w:t>14</w:t>
    </w:r>
    <w:r w:rsidR="0069566D">
      <w:t xml:space="preserve"> September </w:t>
    </w:r>
    <w:r w:rsidR="001D309B">
      <w:t>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2C349" w14:textId="77777777" w:rsidR="00BF13A3" w:rsidRDefault="00BF13A3" w:rsidP="00D678A6">
      <w:r>
        <w:separator/>
      </w:r>
    </w:p>
  </w:footnote>
  <w:footnote w:type="continuationSeparator" w:id="0">
    <w:p w14:paraId="6919ED81" w14:textId="77777777" w:rsidR="00BF13A3" w:rsidRDefault="00BF13A3" w:rsidP="00D678A6">
      <w:r>
        <w:continuationSeparator/>
      </w:r>
    </w:p>
  </w:footnote>
  <w:footnote w:id="1">
    <w:p w14:paraId="0210EA3E" w14:textId="79662AB5" w:rsidR="00E17901" w:rsidRDefault="00E179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872BE">
        <w:t>“</w:t>
      </w:r>
      <w:r>
        <w:t>40 hours per person for this project</w:t>
      </w:r>
      <w:r w:rsidR="00E872BE">
        <w:t>”</w:t>
      </w:r>
      <w:r>
        <w:t xml:space="preserve"> – Since the project will run for 5 weeks, that</w:t>
      </w:r>
      <w:r w:rsidR="00E4601F">
        <w:t xml:space="preserve"> will average out to ~</w:t>
      </w:r>
      <w:r w:rsidR="00E872BE">
        <w:t>8 hours per teammate per week.</w:t>
      </w:r>
      <w:r w:rsidR="00E4601F">
        <w:t xml:space="preserve"> The postmortem week should be lighter and the earlier weeks a little heavier.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19"/>
  </w:num>
  <w:num w:numId="5">
    <w:abstractNumId w:val="20"/>
  </w:num>
  <w:num w:numId="6">
    <w:abstractNumId w:val="9"/>
  </w:num>
  <w:num w:numId="7">
    <w:abstractNumId w:val="13"/>
  </w:num>
  <w:num w:numId="8">
    <w:abstractNumId w:val="12"/>
  </w:num>
  <w:num w:numId="9">
    <w:abstractNumId w:val="3"/>
  </w:num>
  <w:num w:numId="10">
    <w:abstractNumId w:val="18"/>
  </w:num>
  <w:num w:numId="11">
    <w:abstractNumId w:val="2"/>
  </w:num>
  <w:num w:numId="12">
    <w:abstractNumId w:val="10"/>
  </w:num>
  <w:num w:numId="13">
    <w:abstractNumId w:val="4"/>
  </w:num>
  <w:num w:numId="14">
    <w:abstractNumId w:val="14"/>
  </w:num>
  <w:num w:numId="15">
    <w:abstractNumId w:val="11"/>
  </w:num>
  <w:num w:numId="16">
    <w:abstractNumId w:val="17"/>
  </w:num>
  <w:num w:numId="17">
    <w:abstractNumId w:val="0"/>
  </w:num>
  <w:num w:numId="18">
    <w:abstractNumId w:val="8"/>
  </w:num>
  <w:num w:numId="19">
    <w:abstractNumId w:val="1"/>
  </w:num>
  <w:num w:numId="20">
    <w:abstractNumId w:val="6"/>
  </w:num>
  <w:num w:numId="21">
    <w:abstractNumId w:val="15"/>
  </w:num>
  <w:num w:numId="22">
    <w:abstractNumId w:val="7"/>
  </w:num>
  <w:num w:numId="2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usuo, Paschal Chukwuebuk">
    <w15:presenceInfo w15:providerId="AD" w15:userId="S::pamusuo@purdue.edu::7dff2cd1-484a-42a3-834a-12fd88b46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11D28"/>
    <w:rsid w:val="00012217"/>
    <w:rsid w:val="0002034C"/>
    <w:rsid w:val="000208F8"/>
    <w:rsid w:val="00032384"/>
    <w:rsid w:val="00053919"/>
    <w:rsid w:val="00056B36"/>
    <w:rsid w:val="00061F5D"/>
    <w:rsid w:val="00064B0C"/>
    <w:rsid w:val="00065DC8"/>
    <w:rsid w:val="000701D1"/>
    <w:rsid w:val="00073BBF"/>
    <w:rsid w:val="00075D25"/>
    <w:rsid w:val="00077B49"/>
    <w:rsid w:val="000812A3"/>
    <w:rsid w:val="00084853"/>
    <w:rsid w:val="00093ACA"/>
    <w:rsid w:val="000A2E60"/>
    <w:rsid w:val="000A5CA3"/>
    <w:rsid w:val="000B1BBB"/>
    <w:rsid w:val="000B385E"/>
    <w:rsid w:val="000C2059"/>
    <w:rsid w:val="000C35F7"/>
    <w:rsid w:val="000C3C87"/>
    <w:rsid w:val="000D0941"/>
    <w:rsid w:val="000D216B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5799"/>
    <w:rsid w:val="000F6684"/>
    <w:rsid w:val="000F6DED"/>
    <w:rsid w:val="001023EB"/>
    <w:rsid w:val="00106E2B"/>
    <w:rsid w:val="00111CCC"/>
    <w:rsid w:val="001216A5"/>
    <w:rsid w:val="001236B4"/>
    <w:rsid w:val="00123979"/>
    <w:rsid w:val="0013327D"/>
    <w:rsid w:val="00136799"/>
    <w:rsid w:val="0014054A"/>
    <w:rsid w:val="001406E8"/>
    <w:rsid w:val="00140FB7"/>
    <w:rsid w:val="00141A8A"/>
    <w:rsid w:val="00143674"/>
    <w:rsid w:val="001518C3"/>
    <w:rsid w:val="001525C5"/>
    <w:rsid w:val="001544B9"/>
    <w:rsid w:val="00154897"/>
    <w:rsid w:val="0016128B"/>
    <w:rsid w:val="001618C3"/>
    <w:rsid w:val="00163739"/>
    <w:rsid w:val="001662D5"/>
    <w:rsid w:val="00172D07"/>
    <w:rsid w:val="00173402"/>
    <w:rsid w:val="00173B36"/>
    <w:rsid w:val="001772BE"/>
    <w:rsid w:val="0018108F"/>
    <w:rsid w:val="001856B1"/>
    <w:rsid w:val="001912DA"/>
    <w:rsid w:val="00191416"/>
    <w:rsid w:val="001936CF"/>
    <w:rsid w:val="00196C3D"/>
    <w:rsid w:val="001A1255"/>
    <w:rsid w:val="001A17BC"/>
    <w:rsid w:val="001A2566"/>
    <w:rsid w:val="001A3659"/>
    <w:rsid w:val="001B02A6"/>
    <w:rsid w:val="001B4F0A"/>
    <w:rsid w:val="001B50F1"/>
    <w:rsid w:val="001B5233"/>
    <w:rsid w:val="001B765D"/>
    <w:rsid w:val="001B76F8"/>
    <w:rsid w:val="001C40DB"/>
    <w:rsid w:val="001D0017"/>
    <w:rsid w:val="001D0AAA"/>
    <w:rsid w:val="001D1196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142F6"/>
    <w:rsid w:val="00222363"/>
    <w:rsid w:val="00222B14"/>
    <w:rsid w:val="00227D90"/>
    <w:rsid w:val="002313DE"/>
    <w:rsid w:val="00231E6D"/>
    <w:rsid w:val="002320CB"/>
    <w:rsid w:val="002351B9"/>
    <w:rsid w:val="002409FE"/>
    <w:rsid w:val="00240AB4"/>
    <w:rsid w:val="002519EF"/>
    <w:rsid w:val="00253659"/>
    <w:rsid w:val="00260B9A"/>
    <w:rsid w:val="00260F4F"/>
    <w:rsid w:val="0026162E"/>
    <w:rsid w:val="0028010B"/>
    <w:rsid w:val="002820AA"/>
    <w:rsid w:val="0028284E"/>
    <w:rsid w:val="00283AF1"/>
    <w:rsid w:val="00285768"/>
    <w:rsid w:val="00294AD0"/>
    <w:rsid w:val="00294F59"/>
    <w:rsid w:val="00295B33"/>
    <w:rsid w:val="002B4BFF"/>
    <w:rsid w:val="002B532E"/>
    <w:rsid w:val="002B573A"/>
    <w:rsid w:val="002B6933"/>
    <w:rsid w:val="002C32F1"/>
    <w:rsid w:val="002C4BFB"/>
    <w:rsid w:val="002D1EEA"/>
    <w:rsid w:val="002D3132"/>
    <w:rsid w:val="002D34E9"/>
    <w:rsid w:val="002D476D"/>
    <w:rsid w:val="002D49E0"/>
    <w:rsid w:val="002D736B"/>
    <w:rsid w:val="002D7E7A"/>
    <w:rsid w:val="002E14CD"/>
    <w:rsid w:val="002E7E86"/>
    <w:rsid w:val="002F40C5"/>
    <w:rsid w:val="002F43B4"/>
    <w:rsid w:val="003031E0"/>
    <w:rsid w:val="00307A9F"/>
    <w:rsid w:val="00307EAF"/>
    <w:rsid w:val="0031201B"/>
    <w:rsid w:val="00316DC4"/>
    <w:rsid w:val="0032633E"/>
    <w:rsid w:val="00327114"/>
    <w:rsid w:val="00337F8D"/>
    <w:rsid w:val="003404B4"/>
    <w:rsid w:val="00343DD6"/>
    <w:rsid w:val="00345401"/>
    <w:rsid w:val="00346848"/>
    <w:rsid w:val="00350EFB"/>
    <w:rsid w:val="003522A4"/>
    <w:rsid w:val="00352734"/>
    <w:rsid w:val="0035502D"/>
    <w:rsid w:val="00355DEC"/>
    <w:rsid w:val="00356A4F"/>
    <w:rsid w:val="00357F91"/>
    <w:rsid w:val="003615F5"/>
    <w:rsid w:val="003638DB"/>
    <w:rsid w:val="00370450"/>
    <w:rsid w:val="003802F8"/>
    <w:rsid w:val="00390053"/>
    <w:rsid w:val="00396CBD"/>
    <w:rsid w:val="003A02A6"/>
    <w:rsid w:val="003A6DB7"/>
    <w:rsid w:val="003A6F62"/>
    <w:rsid w:val="003B0DD9"/>
    <w:rsid w:val="003B0E86"/>
    <w:rsid w:val="003B12DB"/>
    <w:rsid w:val="003B12E9"/>
    <w:rsid w:val="003B17E6"/>
    <w:rsid w:val="003B1ADC"/>
    <w:rsid w:val="003C03F5"/>
    <w:rsid w:val="003C13D2"/>
    <w:rsid w:val="003C4E6E"/>
    <w:rsid w:val="003C5E12"/>
    <w:rsid w:val="003C7037"/>
    <w:rsid w:val="003D4571"/>
    <w:rsid w:val="003D699F"/>
    <w:rsid w:val="003E4E57"/>
    <w:rsid w:val="003F07B9"/>
    <w:rsid w:val="003F20ED"/>
    <w:rsid w:val="003F2D16"/>
    <w:rsid w:val="003F5475"/>
    <w:rsid w:val="00403750"/>
    <w:rsid w:val="0040508B"/>
    <w:rsid w:val="004056D6"/>
    <w:rsid w:val="00407018"/>
    <w:rsid w:val="00410EAE"/>
    <w:rsid w:val="0042494C"/>
    <w:rsid w:val="00425AB8"/>
    <w:rsid w:val="00426AD1"/>
    <w:rsid w:val="00432B8B"/>
    <w:rsid w:val="00432D89"/>
    <w:rsid w:val="00446683"/>
    <w:rsid w:val="0045254F"/>
    <w:rsid w:val="00457510"/>
    <w:rsid w:val="00464B0A"/>
    <w:rsid w:val="004674DF"/>
    <w:rsid w:val="004704E6"/>
    <w:rsid w:val="0047483B"/>
    <w:rsid w:val="00474F49"/>
    <w:rsid w:val="0047594D"/>
    <w:rsid w:val="0048664C"/>
    <w:rsid w:val="00487D6E"/>
    <w:rsid w:val="0049058D"/>
    <w:rsid w:val="0049749A"/>
    <w:rsid w:val="004978A5"/>
    <w:rsid w:val="004A30BD"/>
    <w:rsid w:val="004B0AA1"/>
    <w:rsid w:val="004B196B"/>
    <w:rsid w:val="004B2087"/>
    <w:rsid w:val="004C17DA"/>
    <w:rsid w:val="004C1EBC"/>
    <w:rsid w:val="004C28F1"/>
    <w:rsid w:val="004C33B8"/>
    <w:rsid w:val="004C43A5"/>
    <w:rsid w:val="004C5B4B"/>
    <w:rsid w:val="004C71E9"/>
    <w:rsid w:val="004D3422"/>
    <w:rsid w:val="004D4F46"/>
    <w:rsid w:val="004D6685"/>
    <w:rsid w:val="004D7688"/>
    <w:rsid w:val="004E137B"/>
    <w:rsid w:val="004E6043"/>
    <w:rsid w:val="004E6725"/>
    <w:rsid w:val="004F248C"/>
    <w:rsid w:val="00501482"/>
    <w:rsid w:val="00505A36"/>
    <w:rsid w:val="00506A33"/>
    <w:rsid w:val="0050709E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6FEE"/>
    <w:rsid w:val="005619AD"/>
    <w:rsid w:val="005665A3"/>
    <w:rsid w:val="00567938"/>
    <w:rsid w:val="005726B6"/>
    <w:rsid w:val="005730A0"/>
    <w:rsid w:val="00584DAA"/>
    <w:rsid w:val="00586C36"/>
    <w:rsid w:val="0059273D"/>
    <w:rsid w:val="005A03CC"/>
    <w:rsid w:val="005A1C89"/>
    <w:rsid w:val="005A3536"/>
    <w:rsid w:val="005A5EEA"/>
    <w:rsid w:val="005B60B8"/>
    <w:rsid w:val="005C14D5"/>
    <w:rsid w:val="005C3258"/>
    <w:rsid w:val="005C415D"/>
    <w:rsid w:val="005C783B"/>
    <w:rsid w:val="005C7BC7"/>
    <w:rsid w:val="005D197D"/>
    <w:rsid w:val="005D3E74"/>
    <w:rsid w:val="005D3FC6"/>
    <w:rsid w:val="005D41F2"/>
    <w:rsid w:val="005E2A78"/>
    <w:rsid w:val="005E3B21"/>
    <w:rsid w:val="005E62ED"/>
    <w:rsid w:val="005E63C5"/>
    <w:rsid w:val="005E6BE4"/>
    <w:rsid w:val="005F1A4B"/>
    <w:rsid w:val="005F5825"/>
    <w:rsid w:val="005F6133"/>
    <w:rsid w:val="0061395F"/>
    <w:rsid w:val="006144F0"/>
    <w:rsid w:val="00622B76"/>
    <w:rsid w:val="00630210"/>
    <w:rsid w:val="00630BA1"/>
    <w:rsid w:val="00630FD9"/>
    <w:rsid w:val="006312F5"/>
    <w:rsid w:val="006369BD"/>
    <w:rsid w:val="00636DE6"/>
    <w:rsid w:val="006418EE"/>
    <w:rsid w:val="006434EC"/>
    <w:rsid w:val="00654926"/>
    <w:rsid w:val="00663C30"/>
    <w:rsid w:val="00666A67"/>
    <w:rsid w:val="006677A7"/>
    <w:rsid w:val="00670402"/>
    <w:rsid w:val="006708DD"/>
    <w:rsid w:val="006739F2"/>
    <w:rsid w:val="00674B52"/>
    <w:rsid w:val="00677216"/>
    <w:rsid w:val="0068251B"/>
    <w:rsid w:val="006839F3"/>
    <w:rsid w:val="006852EC"/>
    <w:rsid w:val="006935C7"/>
    <w:rsid w:val="0069566D"/>
    <w:rsid w:val="006A0704"/>
    <w:rsid w:val="006A0F72"/>
    <w:rsid w:val="006A1374"/>
    <w:rsid w:val="006B6BEE"/>
    <w:rsid w:val="006B725F"/>
    <w:rsid w:val="006C184F"/>
    <w:rsid w:val="006C6208"/>
    <w:rsid w:val="006D058E"/>
    <w:rsid w:val="006D4824"/>
    <w:rsid w:val="006D7681"/>
    <w:rsid w:val="006D7CAA"/>
    <w:rsid w:val="006E29E2"/>
    <w:rsid w:val="006E53DE"/>
    <w:rsid w:val="006F4EEE"/>
    <w:rsid w:val="00702A8C"/>
    <w:rsid w:val="007149D7"/>
    <w:rsid w:val="007159BB"/>
    <w:rsid w:val="0071754C"/>
    <w:rsid w:val="00724155"/>
    <w:rsid w:val="00733CDF"/>
    <w:rsid w:val="00734C23"/>
    <w:rsid w:val="0074336F"/>
    <w:rsid w:val="00743F2B"/>
    <w:rsid w:val="00744DD7"/>
    <w:rsid w:val="007456AE"/>
    <w:rsid w:val="007464F1"/>
    <w:rsid w:val="00760989"/>
    <w:rsid w:val="00761C3B"/>
    <w:rsid w:val="00762925"/>
    <w:rsid w:val="0076357B"/>
    <w:rsid w:val="00770867"/>
    <w:rsid w:val="0077253B"/>
    <w:rsid w:val="00773747"/>
    <w:rsid w:val="007760E1"/>
    <w:rsid w:val="00782325"/>
    <w:rsid w:val="00783837"/>
    <w:rsid w:val="007842E4"/>
    <w:rsid w:val="00787449"/>
    <w:rsid w:val="00794B38"/>
    <w:rsid w:val="007A0A25"/>
    <w:rsid w:val="007A36DA"/>
    <w:rsid w:val="007A6B55"/>
    <w:rsid w:val="007B073E"/>
    <w:rsid w:val="007B1AA8"/>
    <w:rsid w:val="007B444C"/>
    <w:rsid w:val="007B5EFE"/>
    <w:rsid w:val="007B6AFB"/>
    <w:rsid w:val="007C02A1"/>
    <w:rsid w:val="007C6121"/>
    <w:rsid w:val="007C7767"/>
    <w:rsid w:val="007D60E0"/>
    <w:rsid w:val="007D6800"/>
    <w:rsid w:val="007E04C7"/>
    <w:rsid w:val="007E07C2"/>
    <w:rsid w:val="007E0CF1"/>
    <w:rsid w:val="007E27C6"/>
    <w:rsid w:val="007E6747"/>
    <w:rsid w:val="007F042A"/>
    <w:rsid w:val="007F1E85"/>
    <w:rsid w:val="007F6DFD"/>
    <w:rsid w:val="007F7F51"/>
    <w:rsid w:val="0080022D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3BE5"/>
    <w:rsid w:val="0083617E"/>
    <w:rsid w:val="0083736A"/>
    <w:rsid w:val="00837C86"/>
    <w:rsid w:val="008442CB"/>
    <w:rsid w:val="0084660E"/>
    <w:rsid w:val="00847CD5"/>
    <w:rsid w:val="008517F4"/>
    <w:rsid w:val="00851E73"/>
    <w:rsid w:val="008528D4"/>
    <w:rsid w:val="008606CC"/>
    <w:rsid w:val="00861601"/>
    <w:rsid w:val="0086505B"/>
    <w:rsid w:val="008727AD"/>
    <w:rsid w:val="00875313"/>
    <w:rsid w:val="008758D4"/>
    <w:rsid w:val="008765F8"/>
    <w:rsid w:val="0088081E"/>
    <w:rsid w:val="00882622"/>
    <w:rsid w:val="00884D9B"/>
    <w:rsid w:val="00885BD8"/>
    <w:rsid w:val="00890248"/>
    <w:rsid w:val="00890C6A"/>
    <w:rsid w:val="00891BA0"/>
    <w:rsid w:val="00896154"/>
    <w:rsid w:val="008A50FE"/>
    <w:rsid w:val="008B0263"/>
    <w:rsid w:val="008B3F4C"/>
    <w:rsid w:val="008C017E"/>
    <w:rsid w:val="008C26EA"/>
    <w:rsid w:val="008C7ED2"/>
    <w:rsid w:val="008D139C"/>
    <w:rsid w:val="008D219D"/>
    <w:rsid w:val="008D2A75"/>
    <w:rsid w:val="008D3129"/>
    <w:rsid w:val="008D3624"/>
    <w:rsid w:val="008D37D4"/>
    <w:rsid w:val="008F2310"/>
    <w:rsid w:val="008F3B1C"/>
    <w:rsid w:val="008F3C36"/>
    <w:rsid w:val="00900544"/>
    <w:rsid w:val="00902DB3"/>
    <w:rsid w:val="00905F87"/>
    <w:rsid w:val="009067AF"/>
    <w:rsid w:val="00914E6A"/>
    <w:rsid w:val="00922C64"/>
    <w:rsid w:val="00925F87"/>
    <w:rsid w:val="0093025F"/>
    <w:rsid w:val="0093085B"/>
    <w:rsid w:val="00934FBA"/>
    <w:rsid w:val="009413E7"/>
    <w:rsid w:val="00941B2F"/>
    <w:rsid w:val="00943912"/>
    <w:rsid w:val="00947E69"/>
    <w:rsid w:val="00951FB1"/>
    <w:rsid w:val="0095426A"/>
    <w:rsid w:val="00960D1C"/>
    <w:rsid w:val="009625B5"/>
    <w:rsid w:val="009678B4"/>
    <w:rsid w:val="009700A0"/>
    <w:rsid w:val="009716E9"/>
    <w:rsid w:val="0097183F"/>
    <w:rsid w:val="00973215"/>
    <w:rsid w:val="009754F5"/>
    <w:rsid w:val="00983299"/>
    <w:rsid w:val="0098435D"/>
    <w:rsid w:val="00991BD4"/>
    <w:rsid w:val="00992884"/>
    <w:rsid w:val="00992B77"/>
    <w:rsid w:val="009937DB"/>
    <w:rsid w:val="00995A8B"/>
    <w:rsid w:val="00997987"/>
    <w:rsid w:val="009A4268"/>
    <w:rsid w:val="009A69C1"/>
    <w:rsid w:val="009A6F81"/>
    <w:rsid w:val="009A7B82"/>
    <w:rsid w:val="009B09F5"/>
    <w:rsid w:val="009B14DD"/>
    <w:rsid w:val="009B3D27"/>
    <w:rsid w:val="009B5C43"/>
    <w:rsid w:val="009B7BD0"/>
    <w:rsid w:val="009C118A"/>
    <w:rsid w:val="009C50E2"/>
    <w:rsid w:val="009C524F"/>
    <w:rsid w:val="009C7FEE"/>
    <w:rsid w:val="009D14DB"/>
    <w:rsid w:val="009D693F"/>
    <w:rsid w:val="009D6D0B"/>
    <w:rsid w:val="009E688F"/>
    <w:rsid w:val="009E6958"/>
    <w:rsid w:val="009F16A4"/>
    <w:rsid w:val="009F463A"/>
    <w:rsid w:val="00A00662"/>
    <w:rsid w:val="00A03843"/>
    <w:rsid w:val="00A04AA5"/>
    <w:rsid w:val="00A15E17"/>
    <w:rsid w:val="00A15F3E"/>
    <w:rsid w:val="00A1715B"/>
    <w:rsid w:val="00A17B4A"/>
    <w:rsid w:val="00A20427"/>
    <w:rsid w:val="00A209C7"/>
    <w:rsid w:val="00A300BA"/>
    <w:rsid w:val="00A378BB"/>
    <w:rsid w:val="00A40833"/>
    <w:rsid w:val="00A43781"/>
    <w:rsid w:val="00A440EF"/>
    <w:rsid w:val="00A45164"/>
    <w:rsid w:val="00A5019C"/>
    <w:rsid w:val="00A5187F"/>
    <w:rsid w:val="00A53410"/>
    <w:rsid w:val="00A5711E"/>
    <w:rsid w:val="00A60A83"/>
    <w:rsid w:val="00A63203"/>
    <w:rsid w:val="00A657D3"/>
    <w:rsid w:val="00A66465"/>
    <w:rsid w:val="00A722E7"/>
    <w:rsid w:val="00A7755C"/>
    <w:rsid w:val="00A81D02"/>
    <w:rsid w:val="00A82F99"/>
    <w:rsid w:val="00A87704"/>
    <w:rsid w:val="00A87EF7"/>
    <w:rsid w:val="00A90F85"/>
    <w:rsid w:val="00A96054"/>
    <w:rsid w:val="00A96735"/>
    <w:rsid w:val="00AA3D20"/>
    <w:rsid w:val="00AA40DA"/>
    <w:rsid w:val="00AB017C"/>
    <w:rsid w:val="00AB0904"/>
    <w:rsid w:val="00AB171C"/>
    <w:rsid w:val="00AB2474"/>
    <w:rsid w:val="00AB7039"/>
    <w:rsid w:val="00AC0A0E"/>
    <w:rsid w:val="00AC0BD6"/>
    <w:rsid w:val="00AC1D9F"/>
    <w:rsid w:val="00AC2168"/>
    <w:rsid w:val="00AD0F62"/>
    <w:rsid w:val="00AD7B6B"/>
    <w:rsid w:val="00AE3040"/>
    <w:rsid w:val="00AE57F7"/>
    <w:rsid w:val="00AE5E16"/>
    <w:rsid w:val="00AE7128"/>
    <w:rsid w:val="00AF252C"/>
    <w:rsid w:val="00B02717"/>
    <w:rsid w:val="00B05920"/>
    <w:rsid w:val="00B17663"/>
    <w:rsid w:val="00B176EF"/>
    <w:rsid w:val="00B23589"/>
    <w:rsid w:val="00B24D60"/>
    <w:rsid w:val="00B27FC6"/>
    <w:rsid w:val="00B327B3"/>
    <w:rsid w:val="00B45B4C"/>
    <w:rsid w:val="00B45EA0"/>
    <w:rsid w:val="00B479FC"/>
    <w:rsid w:val="00B52900"/>
    <w:rsid w:val="00B52913"/>
    <w:rsid w:val="00B5325E"/>
    <w:rsid w:val="00B574C5"/>
    <w:rsid w:val="00B602C2"/>
    <w:rsid w:val="00B637DB"/>
    <w:rsid w:val="00B64CDA"/>
    <w:rsid w:val="00B70BDA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A360D"/>
    <w:rsid w:val="00BB0762"/>
    <w:rsid w:val="00BB157A"/>
    <w:rsid w:val="00BB19EB"/>
    <w:rsid w:val="00BB7785"/>
    <w:rsid w:val="00BB7C15"/>
    <w:rsid w:val="00BC12E6"/>
    <w:rsid w:val="00BC4DED"/>
    <w:rsid w:val="00BD03ED"/>
    <w:rsid w:val="00BD05E2"/>
    <w:rsid w:val="00BD3E17"/>
    <w:rsid w:val="00BD4ACE"/>
    <w:rsid w:val="00BD4B5C"/>
    <w:rsid w:val="00BE30B0"/>
    <w:rsid w:val="00BE46D6"/>
    <w:rsid w:val="00BE6501"/>
    <w:rsid w:val="00BE6F8F"/>
    <w:rsid w:val="00BE7BD3"/>
    <w:rsid w:val="00BF0D07"/>
    <w:rsid w:val="00BF13A3"/>
    <w:rsid w:val="00BF2E13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5D68"/>
    <w:rsid w:val="00C23118"/>
    <w:rsid w:val="00C23A78"/>
    <w:rsid w:val="00C24CB5"/>
    <w:rsid w:val="00C305EE"/>
    <w:rsid w:val="00C3121F"/>
    <w:rsid w:val="00C31908"/>
    <w:rsid w:val="00C33719"/>
    <w:rsid w:val="00C37E0F"/>
    <w:rsid w:val="00C4166A"/>
    <w:rsid w:val="00C41D02"/>
    <w:rsid w:val="00C438EF"/>
    <w:rsid w:val="00C502AB"/>
    <w:rsid w:val="00C649AF"/>
    <w:rsid w:val="00C74F43"/>
    <w:rsid w:val="00C7560F"/>
    <w:rsid w:val="00C8127D"/>
    <w:rsid w:val="00C8690D"/>
    <w:rsid w:val="00C8724F"/>
    <w:rsid w:val="00C91EDB"/>
    <w:rsid w:val="00C92C49"/>
    <w:rsid w:val="00C96D67"/>
    <w:rsid w:val="00CA07F7"/>
    <w:rsid w:val="00CA0844"/>
    <w:rsid w:val="00CA11EF"/>
    <w:rsid w:val="00CA30D7"/>
    <w:rsid w:val="00CA354B"/>
    <w:rsid w:val="00CB16B0"/>
    <w:rsid w:val="00CB2D08"/>
    <w:rsid w:val="00CB4298"/>
    <w:rsid w:val="00CB46D8"/>
    <w:rsid w:val="00CC0314"/>
    <w:rsid w:val="00CC4276"/>
    <w:rsid w:val="00CD2096"/>
    <w:rsid w:val="00CD3285"/>
    <w:rsid w:val="00CD6A12"/>
    <w:rsid w:val="00CD770B"/>
    <w:rsid w:val="00CE1178"/>
    <w:rsid w:val="00CE509F"/>
    <w:rsid w:val="00CE7A17"/>
    <w:rsid w:val="00CF0BBB"/>
    <w:rsid w:val="00CF5FD2"/>
    <w:rsid w:val="00D0126E"/>
    <w:rsid w:val="00D048F9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45139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54D4"/>
    <w:rsid w:val="00D82ABA"/>
    <w:rsid w:val="00D90DA8"/>
    <w:rsid w:val="00D94A11"/>
    <w:rsid w:val="00D9777D"/>
    <w:rsid w:val="00DA3442"/>
    <w:rsid w:val="00DA64D1"/>
    <w:rsid w:val="00DA7E91"/>
    <w:rsid w:val="00DA7EA3"/>
    <w:rsid w:val="00DB032C"/>
    <w:rsid w:val="00DB3B4C"/>
    <w:rsid w:val="00DC0BB8"/>
    <w:rsid w:val="00DC3829"/>
    <w:rsid w:val="00DC6F1C"/>
    <w:rsid w:val="00DD055D"/>
    <w:rsid w:val="00DD19C4"/>
    <w:rsid w:val="00DD36C3"/>
    <w:rsid w:val="00DF1EE7"/>
    <w:rsid w:val="00DF36C2"/>
    <w:rsid w:val="00DF3766"/>
    <w:rsid w:val="00DF50A2"/>
    <w:rsid w:val="00DF5FFC"/>
    <w:rsid w:val="00DF60C4"/>
    <w:rsid w:val="00E003D7"/>
    <w:rsid w:val="00E016B9"/>
    <w:rsid w:val="00E03AAF"/>
    <w:rsid w:val="00E049CB"/>
    <w:rsid w:val="00E05F2C"/>
    <w:rsid w:val="00E11713"/>
    <w:rsid w:val="00E13C6B"/>
    <w:rsid w:val="00E17901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601F"/>
    <w:rsid w:val="00E46053"/>
    <w:rsid w:val="00E4629E"/>
    <w:rsid w:val="00E465D1"/>
    <w:rsid w:val="00E57E65"/>
    <w:rsid w:val="00E61A15"/>
    <w:rsid w:val="00E6601C"/>
    <w:rsid w:val="00E71D00"/>
    <w:rsid w:val="00E71DC3"/>
    <w:rsid w:val="00E722CD"/>
    <w:rsid w:val="00E756AE"/>
    <w:rsid w:val="00E75F82"/>
    <w:rsid w:val="00E768F6"/>
    <w:rsid w:val="00E7754F"/>
    <w:rsid w:val="00E80FF4"/>
    <w:rsid w:val="00E83D60"/>
    <w:rsid w:val="00E865FE"/>
    <w:rsid w:val="00E872BE"/>
    <w:rsid w:val="00EA1EF7"/>
    <w:rsid w:val="00EA3FAB"/>
    <w:rsid w:val="00EA7E2E"/>
    <w:rsid w:val="00EB1A08"/>
    <w:rsid w:val="00EB2060"/>
    <w:rsid w:val="00EB50F7"/>
    <w:rsid w:val="00EC413D"/>
    <w:rsid w:val="00EC4740"/>
    <w:rsid w:val="00ED0169"/>
    <w:rsid w:val="00ED0CAD"/>
    <w:rsid w:val="00ED3549"/>
    <w:rsid w:val="00ED4355"/>
    <w:rsid w:val="00EE114B"/>
    <w:rsid w:val="00EE2FB4"/>
    <w:rsid w:val="00EE61C6"/>
    <w:rsid w:val="00EF1C2A"/>
    <w:rsid w:val="00EF4131"/>
    <w:rsid w:val="00EF4D72"/>
    <w:rsid w:val="00EF52D9"/>
    <w:rsid w:val="00F01D68"/>
    <w:rsid w:val="00F0225A"/>
    <w:rsid w:val="00F123FE"/>
    <w:rsid w:val="00F167A7"/>
    <w:rsid w:val="00F17E6D"/>
    <w:rsid w:val="00F21E0E"/>
    <w:rsid w:val="00F234D0"/>
    <w:rsid w:val="00F239D6"/>
    <w:rsid w:val="00F270B3"/>
    <w:rsid w:val="00F3350E"/>
    <w:rsid w:val="00F34DAE"/>
    <w:rsid w:val="00F35028"/>
    <w:rsid w:val="00F407CF"/>
    <w:rsid w:val="00F50F15"/>
    <w:rsid w:val="00F52569"/>
    <w:rsid w:val="00F5336B"/>
    <w:rsid w:val="00F5345F"/>
    <w:rsid w:val="00F56327"/>
    <w:rsid w:val="00F56AA4"/>
    <w:rsid w:val="00F571FF"/>
    <w:rsid w:val="00F57BA0"/>
    <w:rsid w:val="00F6231F"/>
    <w:rsid w:val="00F64C94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4D17"/>
    <w:rsid w:val="00F97948"/>
    <w:rsid w:val="00F97D6B"/>
    <w:rsid w:val="00FA6450"/>
    <w:rsid w:val="00FB16E1"/>
    <w:rsid w:val="00FB5D65"/>
    <w:rsid w:val="00FB7180"/>
    <w:rsid w:val="00FC09C0"/>
    <w:rsid w:val="00FC349C"/>
    <w:rsid w:val="00FC3960"/>
    <w:rsid w:val="00FC58E0"/>
    <w:rsid w:val="00FC5D95"/>
    <w:rsid w:val="00FC604F"/>
    <w:rsid w:val="00FD083D"/>
    <w:rsid w:val="00FD2459"/>
    <w:rsid w:val="00FE0BAF"/>
    <w:rsid w:val="00FE277E"/>
    <w:rsid w:val="00FE4C6F"/>
    <w:rsid w:val="00FE58A7"/>
    <w:rsid w:val="00FE7134"/>
    <w:rsid w:val="00FE7591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obithistory.org/2020/06/28/rest.html" TargetMode="External"/><Relationship Id="rId18" Type="http://schemas.openxmlformats.org/officeDocument/2006/relationships/hyperlink" Target="https://dl.acm.org/doi/abs/10.1145/3106237.3106267" TargetMode="External"/><Relationship Id="rId26" Type="http://schemas.openxmlformats.org/officeDocument/2006/relationships/hyperlink" Target="https://www.techsoup.org/support/articles-and-how-tos/making-sense-of-software-licensing" TargetMode="External"/><Relationship Id="rId21" Type="http://schemas.openxmlformats.org/officeDocument/2006/relationships/hyperlink" Target="https://security.googleblog.com/2021/07/measuring-security-risks-in-open-source.html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ics.uci.edu/~fielding/pubs/dissertation/top.htm" TargetMode="External"/><Relationship Id="rId17" Type="http://schemas.openxmlformats.org/officeDocument/2006/relationships/hyperlink" Target="https://docs.github.com/en/graphql" TargetMode="External"/><Relationship Id="rId25" Type="http://schemas.openxmlformats.org/officeDocument/2006/relationships/hyperlink" Target="https://en.wikipedia.org/wiki/Software_license" TargetMode="External"/><Relationship Id="rId33" Type="http://schemas.openxmlformats.org/officeDocument/2006/relationships/hyperlink" Target="https://davisjam.medium.com/what-is-stack-overflow-for-1960b794a471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blog/2016-09-14-the-github-graphql-api/" TargetMode="External"/><Relationship Id="rId20" Type="http://schemas.openxmlformats.org/officeDocument/2006/relationships/hyperlink" Target="https://doi.org/10.1007/s10664-017-9512-6" TargetMode="External"/><Relationship Id="rId29" Type="http://schemas.openxmlformats.org/officeDocument/2006/relationships/hyperlink" Target="https://www.npmjs.com/package/eve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cs.uci.edu/~fielding/pubs/dissertation/rest_arch_style.htm" TargetMode="External"/><Relationship Id="rId24" Type="http://schemas.openxmlformats.org/officeDocument/2006/relationships/hyperlink" Target="https://about.gitlab.com/blog/2018/04/20/gitlab-tiers/" TargetMode="External"/><Relationship Id="rId32" Type="http://schemas.openxmlformats.org/officeDocument/2006/relationships/hyperlink" Target="https://classroom.github.com/g/WIgpLTtK" TargetMode="Externa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graphql.org/learn/" TargetMode="External"/><Relationship Id="rId23" Type="http://schemas.openxmlformats.org/officeDocument/2006/relationships/hyperlink" Target="https://en.wikipedia.org/wiki/Self-hosting_(web_services)" TargetMode="External"/><Relationship Id="rId28" Type="http://schemas.openxmlformats.org/officeDocument/2006/relationships/hyperlink" Target="https://medium.com/the-cloud-architect/incident-postmortem-template-7b0e0a04f7a8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github.com/en/issues/organizing-your-work-with-project-boards/managing-project-boards/about-project-boards" TargetMode="External"/><Relationship Id="rId31" Type="http://schemas.openxmlformats.org/officeDocument/2006/relationships/hyperlink" Target="https://craighays.com/what-happened-when-leaked-server-password-github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ithub.com/en/rest" TargetMode="External"/><Relationship Id="rId22" Type="http://schemas.openxmlformats.org/officeDocument/2006/relationships/hyperlink" Target="https://github.com/ossf/scorecard" TargetMode="External"/><Relationship Id="rId27" Type="http://schemas.openxmlformats.org/officeDocument/2006/relationships/hyperlink" Target="https://sre.google/sre-book/postmortem-culture/" TargetMode="External"/><Relationship Id="rId30" Type="http://schemas.openxmlformats.org/officeDocument/2006/relationships/hyperlink" Target="https://github.com/jonschlinkert/even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6F2E3-79A6-7649-B9A5-6843397011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3186</Words>
  <Characters>16636</Characters>
  <Application>Microsoft Office Word</Application>
  <DocSecurity>0</DocSecurity>
  <Lines>415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Amusuo, Paschal Chukwuebuk</cp:lastModifiedBy>
  <cp:revision>17</cp:revision>
  <cp:lastPrinted>2021-08-20T03:20:00Z</cp:lastPrinted>
  <dcterms:created xsi:type="dcterms:W3CDTF">2021-09-08T14:42:00Z</dcterms:created>
  <dcterms:modified xsi:type="dcterms:W3CDTF">2021-09-22T15:13:00Z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